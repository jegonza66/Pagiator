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18D21" w14:textId="77777777" w:rsidR="00F079E7" w:rsidRPr="00103ECE" w:rsidRDefault="00B0718F" w:rsidP="00103ECE">
      <w:pPr>
        <w:pBdr>
          <w:bottom w:val="single" w:sz="6" w:space="1" w:color="auto"/>
        </w:pBdr>
        <w:spacing w:after="0" w:line="240" w:lineRule="auto"/>
        <w:jc w:val="center"/>
        <w:rPr>
          <w:rFonts w:ascii="Cambria" w:eastAsia="Times New Roman" w:hAnsi="Cambria" w:cs="Arial"/>
          <w:bCs/>
          <w:color w:val="000000"/>
          <w:sz w:val="28"/>
          <w:szCs w:val="24"/>
          <w:lang w:eastAsia="es-AR"/>
        </w:rPr>
      </w:pPr>
      <w:r>
        <w:rPr>
          <w:rFonts w:ascii="Cambria" w:eastAsia="Times New Roman" w:hAnsi="Cambria" w:cs="Arial"/>
          <w:bCs/>
          <w:color w:val="000000"/>
          <w:sz w:val="28"/>
          <w:szCs w:val="24"/>
          <w:lang w:eastAsia="es-AR"/>
        </w:rPr>
        <w:t xml:space="preserve">TP EDU: </w:t>
      </w:r>
      <w:r w:rsidR="00F079E7" w:rsidRPr="00F079E7">
        <w:rPr>
          <w:rFonts w:ascii="Cambria" w:eastAsia="Times New Roman" w:hAnsi="Cambria" w:cs="Arial"/>
          <w:bCs/>
          <w:color w:val="000000"/>
          <w:sz w:val="28"/>
          <w:szCs w:val="24"/>
          <w:lang w:eastAsia="es-AR"/>
        </w:rPr>
        <w:t>Origen de los Elementos Químicos – Tabla Periódica – Reacciones Nucleares</w:t>
      </w:r>
      <w:r>
        <w:rPr>
          <w:rFonts w:ascii="Cambria" w:eastAsia="Times New Roman" w:hAnsi="Cambria" w:cs="Arial"/>
          <w:bCs/>
          <w:color w:val="000000"/>
          <w:sz w:val="28"/>
          <w:szCs w:val="24"/>
          <w:lang w:eastAsia="es-AR"/>
        </w:rPr>
        <w:t>.</w:t>
      </w:r>
    </w:p>
    <w:p w14:paraId="564FEFC5" w14:textId="77777777" w:rsidR="00103ECE" w:rsidRDefault="00103ECE" w:rsidP="00103ECE">
      <w:pPr>
        <w:spacing w:after="0" w:line="240" w:lineRule="auto"/>
        <w:rPr>
          <w:rFonts w:ascii="Arial" w:eastAsia="Times New Roman" w:hAnsi="Arial" w:cs="Arial"/>
          <w:sz w:val="20"/>
          <w:szCs w:val="24"/>
          <w:lang w:eastAsia="es-AR"/>
        </w:rPr>
      </w:pPr>
    </w:p>
    <w:p w14:paraId="53AE4F08" w14:textId="77777777" w:rsidR="00103ECE" w:rsidRDefault="00103ECE" w:rsidP="00103ECE">
      <w:pPr>
        <w:spacing w:after="0" w:line="240" w:lineRule="auto"/>
        <w:rPr>
          <w:rFonts w:ascii="Arial" w:eastAsia="Times New Roman" w:hAnsi="Arial" w:cs="Arial"/>
          <w:sz w:val="20"/>
          <w:szCs w:val="24"/>
          <w:lang w:eastAsia="es-AR"/>
        </w:rPr>
      </w:pPr>
      <w:r w:rsidRPr="00103ECE">
        <w:rPr>
          <w:rFonts w:ascii="Arial" w:eastAsia="Times New Roman" w:hAnsi="Arial" w:cs="Arial"/>
          <w:b/>
          <w:sz w:val="20"/>
          <w:szCs w:val="24"/>
          <w:u w:val="single"/>
          <w:lang w:eastAsia="es-AR"/>
        </w:rPr>
        <w:t>Estudiantes:</w:t>
      </w:r>
      <w:r>
        <w:rPr>
          <w:rFonts w:ascii="Arial" w:eastAsia="Times New Roman" w:hAnsi="Arial" w:cs="Arial"/>
          <w:sz w:val="20"/>
          <w:szCs w:val="24"/>
          <w:lang w:eastAsia="es-AR"/>
        </w:rPr>
        <w:t xml:space="preserve"> Rodriguez Margarita Pilar y Russo Catalina. 4°NAT.</w:t>
      </w:r>
    </w:p>
    <w:p w14:paraId="611AB70D" w14:textId="77777777" w:rsidR="00103ECE" w:rsidRDefault="00103ECE" w:rsidP="00103ECE">
      <w:pPr>
        <w:spacing w:after="0" w:line="240" w:lineRule="auto"/>
        <w:rPr>
          <w:rFonts w:ascii="Arial" w:eastAsia="Times New Roman" w:hAnsi="Arial" w:cs="Arial"/>
          <w:sz w:val="20"/>
          <w:szCs w:val="24"/>
          <w:lang w:eastAsia="es-AR"/>
        </w:rPr>
      </w:pPr>
    </w:p>
    <w:p w14:paraId="58ED630F" w14:textId="32357DC1" w:rsidR="00103ECE" w:rsidRDefault="00103ECE" w:rsidP="00103ECE">
      <w:pPr>
        <w:spacing w:after="0" w:line="240" w:lineRule="auto"/>
        <w:rPr>
          <w:rFonts w:ascii="Arial" w:eastAsia="Times New Roman" w:hAnsi="Arial" w:cs="Arial"/>
          <w:sz w:val="20"/>
          <w:szCs w:val="24"/>
          <w:lang w:eastAsia="es-AR"/>
        </w:rPr>
      </w:pPr>
      <w:r w:rsidRPr="00103ECE">
        <w:rPr>
          <w:rFonts w:ascii="Arial" w:eastAsia="Times New Roman" w:hAnsi="Arial" w:cs="Arial"/>
          <w:b/>
          <w:sz w:val="20"/>
          <w:szCs w:val="24"/>
          <w:u w:val="single"/>
          <w:lang w:eastAsia="es-AR"/>
        </w:rPr>
        <w:t>Profesora:</w:t>
      </w:r>
      <w:r w:rsidRPr="00103ECE">
        <w:rPr>
          <w:rFonts w:ascii="Arial" w:eastAsia="Times New Roman" w:hAnsi="Arial" w:cs="Arial"/>
          <w:sz w:val="20"/>
          <w:szCs w:val="24"/>
          <w:lang w:eastAsia="es-AR"/>
        </w:rPr>
        <w:t xml:space="preserve"> Milagro </w:t>
      </w:r>
      <w:proofErr w:type="spellStart"/>
      <w:r w:rsidRPr="00103ECE">
        <w:rPr>
          <w:rFonts w:ascii="Arial" w:eastAsia="Times New Roman" w:hAnsi="Arial" w:cs="Arial"/>
          <w:sz w:val="20"/>
          <w:szCs w:val="24"/>
          <w:lang w:eastAsia="es-AR"/>
        </w:rPr>
        <w:t>Ur</w:t>
      </w:r>
      <w:ins w:id="0" w:author="Milagro Urricariet" w:date="2021-11-09T23:46:00Z">
        <w:r w:rsidR="00863092">
          <w:rPr>
            <w:rFonts w:ascii="Arial" w:eastAsia="Times New Roman" w:hAnsi="Arial" w:cs="Arial"/>
            <w:sz w:val="20"/>
            <w:szCs w:val="24"/>
            <w:lang w:eastAsia="es-AR"/>
          </w:rPr>
          <w:t>r</w:t>
        </w:r>
      </w:ins>
      <w:r w:rsidRPr="00103ECE">
        <w:rPr>
          <w:rFonts w:ascii="Arial" w:eastAsia="Times New Roman" w:hAnsi="Arial" w:cs="Arial"/>
          <w:sz w:val="20"/>
          <w:szCs w:val="24"/>
          <w:lang w:eastAsia="es-AR"/>
        </w:rPr>
        <w:t>ica</w:t>
      </w:r>
      <w:del w:id="1" w:author="Milagro Urricariet" w:date="2021-11-09T23:46:00Z">
        <w:r w:rsidRPr="00103ECE" w:rsidDel="00863092">
          <w:rPr>
            <w:rFonts w:ascii="Arial" w:eastAsia="Times New Roman" w:hAnsi="Arial" w:cs="Arial"/>
            <w:sz w:val="20"/>
            <w:szCs w:val="24"/>
            <w:lang w:eastAsia="es-AR"/>
          </w:rPr>
          <w:delText>r</w:delText>
        </w:r>
      </w:del>
      <w:r w:rsidRPr="00103ECE">
        <w:rPr>
          <w:rFonts w:ascii="Arial" w:eastAsia="Times New Roman" w:hAnsi="Arial" w:cs="Arial"/>
          <w:sz w:val="20"/>
          <w:szCs w:val="24"/>
          <w:lang w:eastAsia="es-AR"/>
        </w:rPr>
        <w:t>riet</w:t>
      </w:r>
      <w:proofErr w:type="spellEnd"/>
      <w:r w:rsidRPr="00103ECE">
        <w:rPr>
          <w:rFonts w:ascii="Arial" w:eastAsia="Times New Roman" w:hAnsi="Arial" w:cs="Arial"/>
          <w:sz w:val="20"/>
          <w:szCs w:val="24"/>
          <w:lang w:eastAsia="es-AR"/>
        </w:rPr>
        <w:t xml:space="preserve">. </w:t>
      </w:r>
    </w:p>
    <w:p w14:paraId="25FE2186" w14:textId="77777777" w:rsidR="00103ECE" w:rsidRDefault="00103ECE" w:rsidP="00103ECE">
      <w:pPr>
        <w:spacing w:after="0" w:line="240" w:lineRule="auto"/>
        <w:rPr>
          <w:rFonts w:ascii="Arial" w:eastAsia="Times New Roman" w:hAnsi="Arial" w:cs="Arial"/>
          <w:sz w:val="20"/>
          <w:szCs w:val="24"/>
          <w:lang w:eastAsia="es-AR"/>
        </w:rPr>
      </w:pPr>
    </w:p>
    <w:p w14:paraId="2158DAD0" w14:textId="77777777" w:rsidR="00103ECE" w:rsidRPr="00F079E7" w:rsidRDefault="00103ECE" w:rsidP="00103ECE">
      <w:pPr>
        <w:spacing w:after="0" w:line="240" w:lineRule="auto"/>
        <w:rPr>
          <w:rFonts w:ascii="Arial" w:eastAsia="Times New Roman" w:hAnsi="Arial" w:cs="Arial"/>
          <w:b/>
          <w:sz w:val="20"/>
          <w:szCs w:val="24"/>
          <w:u w:val="single"/>
          <w:lang w:eastAsia="es-AR"/>
        </w:rPr>
      </w:pPr>
      <w:r w:rsidRPr="00103ECE">
        <w:rPr>
          <w:rFonts w:ascii="Arial" w:eastAsia="Times New Roman" w:hAnsi="Arial" w:cs="Arial"/>
          <w:b/>
          <w:sz w:val="20"/>
          <w:szCs w:val="24"/>
          <w:u w:val="single"/>
          <w:lang w:eastAsia="es-AR"/>
        </w:rPr>
        <w:t>Fecha de Entrega</w:t>
      </w:r>
      <w:r w:rsidRPr="00103ECE">
        <w:rPr>
          <w:rFonts w:ascii="Arial" w:eastAsia="Times New Roman" w:hAnsi="Arial" w:cs="Arial"/>
          <w:b/>
          <w:sz w:val="20"/>
          <w:szCs w:val="24"/>
          <w:lang w:eastAsia="es-AR"/>
        </w:rPr>
        <w:t>:</w:t>
      </w:r>
      <w:r>
        <w:rPr>
          <w:rFonts w:ascii="Arial" w:eastAsia="Times New Roman" w:hAnsi="Arial" w:cs="Arial"/>
          <w:sz w:val="20"/>
          <w:szCs w:val="24"/>
          <w:lang w:eastAsia="es-AR"/>
        </w:rPr>
        <w:t xml:space="preserve"> 27/10/2021.</w:t>
      </w:r>
    </w:p>
    <w:p w14:paraId="68CF1BD3" w14:textId="77777777" w:rsidR="00F079E7" w:rsidRDefault="00F079E7" w:rsidP="00F079E7">
      <w:pPr>
        <w:spacing w:after="0" w:line="240" w:lineRule="auto"/>
        <w:rPr>
          <w:rFonts w:ascii="Times New Roman" w:eastAsia="Times New Roman" w:hAnsi="Times New Roman" w:cs="Times New Roman"/>
          <w:sz w:val="24"/>
          <w:szCs w:val="24"/>
          <w:lang w:eastAsia="es-AR"/>
        </w:rPr>
      </w:pPr>
    </w:p>
    <w:p w14:paraId="6C6B6BAE" w14:textId="77777777" w:rsidR="00103ECE" w:rsidRPr="00F079E7" w:rsidRDefault="00103ECE" w:rsidP="00103ECE">
      <w:pPr>
        <w:shd w:val="clear" w:color="auto" w:fill="FFF2CC" w:themeFill="accent4" w:themeFillTint="33"/>
        <w:spacing w:after="0" w:line="240" w:lineRule="auto"/>
        <w:jc w:val="center"/>
        <w:rPr>
          <w:rFonts w:ascii="Arial" w:eastAsia="Times New Roman" w:hAnsi="Arial" w:cs="Arial"/>
          <w:b/>
          <w:sz w:val="20"/>
          <w:szCs w:val="24"/>
          <w:u w:val="single"/>
          <w:lang w:eastAsia="es-AR"/>
        </w:rPr>
      </w:pPr>
      <w:r w:rsidRPr="00B0718F">
        <w:rPr>
          <w:rFonts w:ascii="Arial" w:eastAsia="Times New Roman" w:hAnsi="Arial" w:cs="Arial"/>
          <w:b/>
          <w:sz w:val="20"/>
          <w:szCs w:val="24"/>
          <w:u w:val="single"/>
          <w:lang w:eastAsia="es-AR"/>
        </w:rPr>
        <w:t>ACTIVIDADES REALIZADAS</w:t>
      </w:r>
    </w:p>
    <w:p w14:paraId="700EDFFA" w14:textId="77777777" w:rsidR="00103ECE" w:rsidRPr="00B0718F" w:rsidRDefault="00103ECE" w:rsidP="00F079E7">
      <w:pPr>
        <w:spacing w:after="0" w:line="240" w:lineRule="auto"/>
        <w:jc w:val="both"/>
        <w:rPr>
          <w:rFonts w:ascii="Arial" w:eastAsia="Times New Roman" w:hAnsi="Arial" w:cs="Arial"/>
          <w:b/>
          <w:color w:val="000000"/>
          <w:sz w:val="20"/>
          <w:szCs w:val="24"/>
          <w:u w:val="single"/>
          <w:lang w:eastAsia="es-AR"/>
        </w:rPr>
      </w:pPr>
    </w:p>
    <w:p w14:paraId="05B37E13" w14:textId="77777777" w:rsidR="00F079E7" w:rsidRPr="00103ECE" w:rsidRDefault="00F079E7" w:rsidP="00F079E7">
      <w:pPr>
        <w:spacing w:after="0" w:line="240" w:lineRule="auto"/>
        <w:jc w:val="both"/>
        <w:rPr>
          <w:rFonts w:ascii="Arial" w:eastAsia="Times New Roman" w:hAnsi="Arial" w:cs="Arial"/>
          <w:b/>
          <w:color w:val="000000"/>
          <w:sz w:val="20"/>
          <w:szCs w:val="24"/>
          <w:lang w:eastAsia="es-AR"/>
        </w:rPr>
      </w:pPr>
      <w:r w:rsidRPr="00F079E7">
        <w:rPr>
          <w:rFonts w:ascii="Arial" w:eastAsia="Times New Roman" w:hAnsi="Arial" w:cs="Arial"/>
          <w:b/>
          <w:color w:val="000000"/>
          <w:sz w:val="20"/>
          <w:szCs w:val="24"/>
          <w:shd w:val="clear" w:color="auto" w:fill="FFF2CC" w:themeFill="accent4" w:themeFillTint="33"/>
          <w:lang w:eastAsia="es-AR"/>
        </w:rPr>
        <w:t>1)</w:t>
      </w:r>
      <w:r w:rsidRPr="00F079E7">
        <w:rPr>
          <w:rFonts w:ascii="Arial" w:eastAsia="Times New Roman" w:hAnsi="Arial" w:cs="Arial"/>
          <w:b/>
          <w:color w:val="000000"/>
          <w:sz w:val="20"/>
          <w:szCs w:val="24"/>
          <w:lang w:eastAsia="es-AR"/>
        </w:rPr>
        <w:t xml:space="preserve"> Explicar el proceso de formación y desarrollo de vida de una estrella. </w:t>
      </w:r>
    </w:p>
    <w:p w14:paraId="51F842F1" w14:textId="77777777" w:rsidR="00F079E7" w:rsidRDefault="00F079E7" w:rsidP="00F079E7">
      <w:pPr>
        <w:spacing w:after="0" w:line="240" w:lineRule="auto"/>
        <w:jc w:val="both"/>
        <w:rPr>
          <w:rFonts w:ascii="Calibri" w:eastAsia="Times New Roman" w:hAnsi="Calibri" w:cs="Times New Roman"/>
          <w:color w:val="000000"/>
          <w:sz w:val="24"/>
          <w:szCs w:val="24"/>
          <w:lang w:eastAsia="es-AR"/>
        </w:rPr>
      </w:pPr>
    </w:p>
    <w:p w14:paraId="3C2CFF8D" w14:textId="49261314" w:rsidR="00F079E7" w:rsidRPr="00F079E7" w:rsidRDefault="008B2193" w:rsidP="00F079E7">
      <w:pPr>
        <w:spacing w:after="0" w:line="240" w:lineRule="auto"/>
        <w:jc w:val="both"/>
        <w:rPr>
          <w:rFonts w:ascii="Arial" w:eastAsia="Times New Roman" w:hAnsi="Arial" w:cs="Arial"/>
          <w:color w:val="000000"/>
          <w:sz w:val="20"/>
          <w:szCs w:val="24"/>
          <w:lang w:eastAsia="es-AR"/>
        </w:rPr>
      </w:pPr>
      <w:r w:rsidRPr="008B2193">
        <w:rPr>
          <w:rFonts w:ascii="Times New Roman" w:eastAsia="Times New Roman" w:hAnsi="Times New Roman" w:cs="Times New Roman"/>
          <w:b/>
          <w:i/>
          <w:noProof/>
          <w:sz w:val="24"/>
          <w:szCs w:val="24"/>
          <w:lang w:eastAsia="es-AR"/>
        </w:rPr>
        <w:drawing>
          <wp:anchor distT="0" distB="0" distL="114300" distR="114300" simplePos="0" relativeHeight="251681792" behindDoc="0" locked="0" layoutInCell="1" allowOverlap="1" wp14:anchorId="6A29B5CC" wp14:editId="5D3031AB">
            <wp:simplePos x="0" y="0"/>
            <wp:positionH relativeFrom="column">
              <wp:posOffset>4291965</wp:posOffset>
            </wp:positionH>
            <wp:positionV relativeFrom="paragraph">
              <wp:posOffset>937260</wp:posOffset>
            </wp:positionV>
            <wp:extent cx="1115060" cy="838200"/>
            <wp:effectExtent l="0" t="0" r="8890" b="0"/>
            <wp:wrapSquare wrapText="bothSides"/>
            <wp:docPr id="24" name="Imagen 24" descr="La edad de las estrellas, las enanas degeneradas y los diamantes | Vacío  Cósmico | EL PAÍ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edad de las estrellas, las enanas degeneradas y los diamantes | Vacío  Cósmico | EL PAÍ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5060"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7848">
        <w:rPr>
          <w:rFonts w:ascii="Arial" w:eastAsia="Times New Roman" w:hAnsi="Arial" w:cs="Arial"/>
          <w:color w:val="000000"/>
          <w:sz w:val="20"/>
          <w:szCs w:val="24"/>
          <w:lang w:eastAsia="es-AR"/>
        </w:rPr>
        <w:t xml:space="preserve">     </w:t>
      </w:r>
      <w:r w:rsidR="00F079E7" w:rsidRPr="00F079E7">
        <w:rPr>
          <w:rFonts w:ascii="Arial" w:eastAsia="Times New Roman" w:hAnsi="Arial" w:cs="Arial"/>
          <w:color w:val="000000"/>
          <w:sz w:val="20"/>
          <w:szCs w:val="24"/>
          <w:lang w:eastAsia="es-AR"/>
        </w:rPr>
        <w:t xml:space="preserve">En principio, podemos mencionar que la formación y/o aparición de las primeras estrellas se dieron hace aproximadamente 250 millones de años después del Big </w:t>
      </w:r>
      <w:proofErr w:type="spellStart"/>
      <w:r w:rsidR="00F079E7" w:rsidRPr="00F079E7">
        <w:rPr>
          <w:rFonts w:ascii="Arial" w:eastAsia="Times New Roman" w:hAnsi="Arial" w:cs="Arial"/>
          <w:color w:val="000000"/>
          <w:sz w:val="20"/>
          <w:szCs w:val="24"/>
          <w:lang w:eastAsia="es-AR"/>
        </w:rPr>
        <w:t>Bang</w:t>
      </w:r>
      <w:proofErr w:type="spellEnd"/>
      <w:r w:rsidR="00F079E7" w:rsidRPr="00F079E7">
        <w:rPr>
          <w:rFonts w:ascii="Arial" w:eastAsia="Times New Roman" w:hAnsi="Arial" w:cs="Arial"/>
          <w:color w:val="000000"/>
          <w:sz w:val="20"/>
          <w:szCs w:val="24"/>
          <w:lang w:eastAsia="es-AR"/>
        </w:rPr>
        <w:t xml:space="preserve">. Estas primeras estrellas eran </w:t>
      </w:r>
      <w:r w:rsidR="00F079E7" w:rsidRPr="00F079E7">
        <w:rPr>
          <w:rFonts w:ascii="Arial" w:eastAsia="Times New Roman" w:hAnsi="Arial" w:cs="Arial"/>
          <w:b/>
          <w:color w:val="000000"/>
          <w:sz w:val="20"/>
          <w:szCs w:val="24"/>
          <w:lang w:eastAsia="es-AR"/>
        </w:rPr>
        <w:t>nubes frías</w:t>
      </w:r>
      <w:r w:rsidR="00F079E7" w:rsidRPr="00F079E7">
        <w:rPr>
          <w:rFonts w:ascii="Arial" w:eastAsia="Times New Roman" w:hAnsi="Arial" w:cs="Arial"/>
          <w:color w:val="000000"/>
          <w:sz w:val="20"/>
          <w:szCs w:val="24"/>
          <w:lang w:eastAsia="es-AR"/>
        </w:rPr>
        <w:t xml:space="preserve"> formadas por </w:t>
      </w:r>
      <w:r w:rsidR="00F079E7" w:rsidRPr="00C66E7B">
        <w:rPr>
          <w:rFonts w:ascii="Arial" w:eastAsia="Times New Roman" w:hAnsi="Arial" w:cs="Arial"/>
          <w:b/>
          <w:color w:val="000000"/>
          <w:sz w:val="20"/>
          <w:szCs w:val="24"/>
          <w:lang w:eastAsia="es-AR"/>
        </w:rPr>
        <w:t>gas y polvo</w:t>
      </w:r>
      <w:r w:rsidR="00F079E7" w:rsidRPr="00F079E7">
        <w:rPr>
          <w:rFonts w:ascii="Arial" w:eastAsia="Times New Roman" w:hAnsi="Arial" w:cs="Arial"/>
          <w:color w:val="000000"/>
          <w:sz w:val="20"/>
          <w:szCs w:val="24"/>
          <w:lang w:eastAsia="es-AR"/>
        </w:rPr>
        <w:t xml:space="preserve">, </w:t>
      </w:r>
      <w:r w:rsidR="00C66E7B">
        <w:rPr>
          <w:rFonts w:ascii="Arial" w:eastAsia="Times New Roman" w:hAnsi="Arial" w:cs="Arial"/>
          <w:color w:val="000000"/>
          <w:sz w:val="20"/>
          <w:szCs w:val="24"/>
          <w:lang w:eastAsia="es-AR"/>
        </w:rPr>
        <w:t>(</w:t>
      </w:r>
      <w:r w:rsidR="00F079E7" w:rsidRPr="00F079E7">
        <w:rPr>
          <w:rFonts w:ascii="Arial" w:eastAsia="Times New Roman" w:hAnsi="Arial" w:cs="Arial"/>
          <w:color w:val="000000"/>
          <w:sz w:val="20"/>
          <w:szCs w:val="24"/>
          <w:lang w:eastAsia="es-AR"/>
        </w:rPr>
        <w:t xml:space="preserve">mejor conocidas como </w:t>
      </w:r>
      <w:r w:rsidR="00F079E7" w:rsidRPr="00F079E7">
        <w:rPr>
          <w:rFonts w:ascii="Arial" w:eastAsia="Times New Roman" w:hAnsi="Arial" w:cs="Arial"/>
          <w:b/>
          <w:color w:val="000000"/>
          <w:sz w:val="20"/>
          <w:szCs w:val="24"/>
          <w:lang w:eastAsia="es-AR"/>
        </w:rPr>
        <w:t>nebulosas</w:t>
      </w:r>
      <w:r w:rsidR="00C66E7B" w:rsidRPr="00C66E7B">
        <w:rPr>
          <w:rFonts w:ascii="Arial" w:eastAsia="Times New Roman" w:hAnsi="Arial" w:cs="Arial"/>
          <w:color w:val="000000"/>
          <w:sz w:val="20"/>
          <w:szCs w:val="24"/>
          <w:lang w:eastAsia="es-AR"/>
        </w:rPr>
        <w:t>)</w:t>
      </w:r>
      <w:r w:rsidR="00C66E7B">
        <w:rPr>
          <w:rFonts w:ascii="Arial" w:eastAsia="Times New Roman" w:hAnsi="Arial" w:cs="Arial"/>
          <w:color w:val="000000"/>
          <w:sz w:val="20"/>
          <w:szCs w:val="24"/>
          <w:lang w:eastAsia="es-AR"/>
        </w:rPr>
        <w:t xml:space="preserve">; </w:t>
      </w:r>
      <w:r w:rsidR="00F079E7">
        <w:rPr>
          <w:rFonts w:ascii="Arial" w:eastAsia="Times New Roman" w:hAnsi="Arial" w:cs="Arial"/>
          <w:color w:val="000000"/>
          <w:sz w:val="20"/>
          <w:szCs w:val="24"/>
          <w:lang w:eastAsia="es-AR"/>
        </w:rPr>
        <w:t xml:space="preserve">la </w:t>
      </w:r>
      <w:r w:rsidR="00F079E7" w:rsidRPr="00F079E7">
        <w:rPr>
          <w:rFonts w:ascii="Arial" w:eastAsia="Times New Roman" w:hAnsi="Arial" w:cs="Arial"/>
          <w:b/>
          <w:color w:val="000000"/>
          <w:sz w:val="20"/>
          <w:szCs w:val="24"/>
          <w:lang w:eastAsia="es-AR"/>
        </w:rPr>
        <w:t>gravedad</w:t>
      </w:r>
      <w:r w:rsidR="00F079E7">
        <w:rPr>
          <w:rFonts w:ascii="Arial" w:eastAsia="Times New Roman" w:hAnsi="Arial" w:cs="Arial"/>
          <w:color w:val="000000"/>
          <w:sz w:val="20"/>
          <w:szCs w:val="24"/>
          <w:lang w:eastAsia="es-AR"/>
        </w:rPr>
        <w:t xml:space="preserve"> lent</w:t>
      </w:r>
      <w:r w:rsidR="00C66E7B">
        <w:rPr>
          <w:rFonts w:ascii="Arial" w:eastAsia="Times New Roman" w:hAnsi="Arial" w:cs="Arial"/>
          <w:color w:val="000000"/>
          <w:sz w:val="20"/>
          <w:szCs w:val="24"/>
          <w:lang w:eastAsia="es-AR"/>
        </w:rPr>
        <w:t xml:space="preserve">amente las fue juntando </w:t>
      </w:r>
      <w:r w:rsidR="00EB55B7">
        <w:rPr>
          <w:rFonts w:ascii="Arial" w:eastAsia="Times New Roman" w:hAnsi="Arial" w:cs="Arial"/>
          <w:color w:val="000000"/>
          <w:sz w:val="20"/>
          <w:szCs w:val="24"/>
          <w:lang w:eastAsia="es-AR"/>
        </w:rPr>
        <w:t xml:space="preserve">generando conjuntamente </w:t>
      </w:r>
      <w:r w:rsidR="00C66E7B">
        <w:rPr>
          <w:rFonts w:ascii="Arial" w:eastAsia="Times New Roman" w:hAnsi="Arial" w:cs="Arial"/>
          <w:color w:val="000000"/>
          <w:sz w:val="20"/>
          <w:szCs w:val="24"/>
          <w:lang w:eastAsia="es-AR"/>
        </w:rPr>
        <w:t>la fo</w:t>
      </w:r>
      <w:r w:rsidR="00EB55B7">
        <w:rPr>
          <w:rFonts w:ascii="Arial" w:eastAsia="Times New Roman" w:hAnsi="Arial" w:cs="Arial"/>
          <w:color w:val="000000"/>
          <w:sz w:val="20"/>
          <w:szCs w:val="24"/>
          <w:lang w:eastAsia="es-AR"/>
        </w:rPr>
        <w:t>rmación de una bola de</w:t>
      </w:r>
      <w:r w:rsidR="00C52496">
        <w:rPr>
          <w:rFonts w:ascii="Arial" w:eastAsia="Times New Roman" w:hAnsi="Arial" w:cs="Arial"/>
          <w:color w:val="000000"/>
          <w:sz w:val="20"/>
          <w:szCs w:val="24"/>
          <w:lang w:eastAsia="es-AR"/>
        </w:rPr>
        <w:t xml:space="preserve"> masa, de manera que, se produjo</w:t>
      </w:r>
      <w:r w:rsidR="00EB55B7">
        <w:rPr>
          <w:rFonts w:ascii="Arial" w:eastAsia="Times New Roman" w:hAnsi="Arial" w:cs="Arial"/>
          <w:color w:val="000000"/>
          <w:sz w:val="20"/>
          <w:szCs w:val="24"/>
          <w:lang w:eastAsia="es-AR"/>
        </w:rPr>
        <w:t xml:space="preserve"> así una lucha entre </w:t>
      </w:r>
      <w:r w:rsidR="00EB55B7" w:rsidRPr="00C52496">
        <w:rPr>
          <w:rFonts w:ascii="Arial" w:eastAsia="Times New Roman" w:hAnsi="Arial" w:cs="Arial"/>
          <w:b/>
          <w:color w:val="000000"/>
          <w:sz w:val="20"/>
          <w:szCs w:val="24"/>
          <w:lang w:eastAsia="es-AR"/>
        </w:rPr>
        <w:t>la gravedad (hacia adentro)</w:t>
      </w:r>
      <w:r w:rsidR="00C52496">
        <w:rPr>
          <w:rFonts w:ascii="Arial" w:eastAsia="Times New Roman" w:hAnsi="Arial" w:cs="Arial"/>
          <w:color w:val="000000"/>
          <w:sz w:val="20"/>
          <w:szCs w:val="24"/>
          <w:lang w:eastAsia="es-AR"/>
        </w:rPr>
        <w:t>, a través del cual las estrellas terminaban por colapsa</w:t>
      </w:r>
      <w:ins w:id="2" w:author="Milagro Urricariet" w:date="2021-11-09T23:48:00Z">
        <w:r w:rsidR="00863092">
          <w:rPr>
            <w:rFonts w:ascii="Arial" w:eastAsia="Times New Roman" w:hAnsi="Arial" w:cs="Arial"/>
            <w:color w:val="000000"/>
            <w:sz w:val="20"/>
            <w:szCs w:val="24"/>
            <w:lang w:eastAsia="es-AR"/>
          </w:rPr>
          <w:t>r</w:t>
        </w:r>
      </w:ins>
      <w:del w:id="3" w:author="Milagro Urricariet" w:date="2021-11-09T23:48:00Z">
        <w:r w:rsidR="00C52496" w:rsidDel="00863092">
          <w:rPr>
            <w:rFonts w:ascii="Arial" w:eastAsia="Times New Roman" w:hAnsi="Arial" w:cs="Arial"/>
            <w:color w:val="000000"/>
            <w:sz w:val="20"/>
            <w:szCs w:val="24"/>
            <w:lang w:eastAsia="es-AR"/>
          </w:rPr>
          <w:delText>s</w:delText>
        </w:r>
      </w:del>
      <w:r w:rsidR="00C52496">
        <w:rPr>
          <w:rFonts w:ascii="Arial" w:eastAsia="Times New Roman" w:hAnsi="Arial" w:cs="Arial"/>
          <w:color w:val="000000"/>
          <w:sz w:val="20"/>
          <w:szCs w:val="24"/>
          <w:lang w:eastAsia="es-AR"/>
        </w:rPr>
        <w:t xml:space="preserve">, y </w:t>
      </w:r>
      <w:r w:rsidR="00C52496" w:rsidRPr="00C52496">
        <w:rPr>
          <w:rFonts w:ascii="Arial" w:eastAsia="Times New Roman" w:hAnsi="Arial" w:cs="Arial"/>
          <w:b/>
          <w:color w:val="000000"/>
          <w:sz w:val="20"/>
          <w:szCs w:val="24"/>
          <w:lang w:eastAsia="es-AR"/>
        </w:rPr>
        <w:t>la presión (hacia afuera)</w:t>
      </w:r>
      <w:r w:rsidR="00C52496">
        <w:rPr>
          <w:rFonts w:ascii="Arial" w:eastAsia="Times New Roman" w:hAnsi="Arial" w:cs="Arial"/>
          <w:color w:val="000000"/>
          <w:sz w:val="20"/>
          <w:szCs w:val="24"/>
          <w:lang w:eastAsia="es-AR"/>
        </w:rPr>
        <w:t xml:space="preserve">, tras la cual los </w:t>
      </w:r>
      <w:r w:rsidR="00C52496" w:rsidRPr="00C52496">
        <w:rPr>
          <w:rFonts w:ascii="Arial" w:eastAsia="Times New Roman" w:hAnsi="Arial" w:cs="Arial"/>
          <w:b/>
          <w:color w:val="000000"/>
          <w:sz w:val="20"/>
          <w:szCs w:val="24"/>
          <w:lang w:eastAsia="es-AR"/>
        </w:rPr>
        <w:t>átomos</w:t>
      </w:r>
      <w:r w:rsidR="00C52496">
        <w:rPr>
          <w:rFonts w:ascii="Arial" w:eastAsia="Times New Roman" w:hAnsi="Arial" w:cs="Arial"/>
          <w:color w:val="000000"/>
          <w:sz w:val="20"/>
          <w:szCs w:val="24"/>
          <w:lang w:eastAsia="es-AR"/>
        </w:rPr>
        <w:t xml:space="preserve"> y partículas tendían finalmente a expandirse. </w:t>
      </w:r>
      <w:r w:rsidR="00C66E7B">
        <w:rPr>
          <w:rFonts w:ascii="Arial" w:eastAsia="Times New Roman" w:hAnsi="Arial" w:cs="Arial"/>
          <w:color w:val="000000"/>
          <w:sz w:val="20"/>
          <w:szCs w:val="24"/>
          <w:lang w:eastAsia="es-AR"/>
        </w:rPr>
        <w:t xml:space="preserve">En este contexto, se presenta una mayor energía cinética, mayor presión, mayor temperatura y un mayor movimiento; hasta un punto en el que se alcanza </w:t>
      </w:r>
      <w:r w:rsidR="00C66E7B" w:rsidRPr="00C66E7B">
        <w:rPr>
          <w:rFonts w:ascii="Arial" w:eastAsia="Times New Roman" w:hAnsi="Arial" w:cs="Arial"/>
          <w:b/>
          <w:color w:val="000000"/>
          <w:sz w:val="20"/>
          <w:szCs w:val="24"/>
          <w:lang w:eastAsia="es-AR"/>
        </w:rPr>
        <w:t>el equilibrio entre la gravedad y la presión</w:t>
      </w:r>
      <w:r w:rsidR="00C66E7B">
        <w:rPr>
          <w:rFonts w:ascii="Arial" w:eastAsia="Times New Roman" w:hAnsi="Arial" w:cs="Arial"/>
          <w:b/>
          <w:color w:val="000000"/>
          <w:sz w:val="20"/>
          <w:szCs w:val="24"/>
          <w:lang w:eastAsia="es-AR"/>
        </w:rPr>
        <w:t xml:space="preserve">. </w:t>
      </w:r>
      <w:r w:rsidR="00C66E7B" w:rsidRPr="00C66E7B">
        <w:rPr>
          <w:rFonts w:ascii="Arial" w:eastAsia="Times New Roman" w:hAnsi="Arial" w:cs="Arial"/>
          <w:color w:val="000000"/>
          <w:sz w:val="20"/>
          <w:szCs w:val="24"/>
          <w:lang w:eastAsia="es-AR"/>
        </w:rPr>
        <w:t xml:space="preserve">De esta manera, podemos finalmente aclarar que </w:t>
      </w:r>
      <w:r w:rsidR="00C66E7B">
        <w:rPr>
          <w:rFonts w:ascii="Arial" w:eastAsia="Times New Roman" w:hAnsi="Arial" w:cs="Arial"/>
          <w:color w:val="000000"/>
          <w:sz w:val="20"/>
          <w:szCs w:val="24"/>
          <w:lang w:eastAsia="es-AR"/>
        </w:rPr>
        <w:t xml:space="preserve">mediante este proceso </w:t>
      </w:r>
      <w:r w:rsidR="00C66E7B" w:rsidRPr="00C66E7B">
        <w:rPr>
          <w:rFonts w:ascii="Arial" w:eastAsia="Times New Roman" w:hAnsi="Arial" w:cs="Arial"/>
          <w:b/>
          <w:i/>
          <w:color w:val="000000"/>
          <w:sz w:val="20"/>
          <w:szCs w:val="24"/>
          <w:lang w:eastAsia="es-AR"/>
        </w:rPr>
        <w:t>“ha nacido una estrella”</w:t>
      </w:r>
      <w:r w:rsidR="00C66E7B">
        <w:rPr>
          <w:rFonts w:ascii="Arial" w:eastAsia="Times New Roman" w:hAnsi="Arial" w:cs="Arial"/>
          <w:b/>
          <w:i/>
          <w:color w:val="000000"/>
          <w:sz w:val="20"/>
          <w:szCs w:val="24"/>
          <w:lang w:eastAsia="es-AR"/>
        </w:rPr>
        <w:t xml:space="preserve">. </w:t>
      </w:r>
      <w:r w:rsidR="00C66E7B">
        <w:rPr>
          <w:rFonts w:ascii="Arial" w:eastAsia="Times New Roman" w:hAnsi="Arial" w:cs="Arial"/>
          <w:color w:val="000000"/>
          <w:sz w:val="20"/>
          <w:szCs w:val="24"/>
          <w:lang w:eastAsia="es-AR"/>
        </w:rPr>
        <w:t xml:space="preserve">En su interior, producto de la alta presión, los átomos se fusionan dando lugar a nuevos </w:t>
      </w:r>
      <w:commentRangeStart w:id="4"/>
      <w:r w:rsidR="00C66E7B">
        <w:rPr>
          <w:rFonts w:ascii="Arial" w:eastAsia="Times New Roman" w:hAnsi="Arial" w:cs="Arial"/>
          <w:color w:val="000000"/>
          <w:sz w:val="20"/>
          <w:szCs w:val="24"/>
          <w:lang w:eastAsia="es-AR"/>
        </w:rPr>
        <w:t>elementos</w:t>
      </w:r>
      <w:commentRangeEnd w:id="4"/>
      <w:r w:rsidR="00863092">
        <w:rPr>
          <w:rStyle w:val="Refdecomentario"/>
        </w:rPr>
        <w:commentReference w:id="4"/>
      </w:r>
      <w:r w:rsidR="00C66E7B">
        <w:rPr>
          <w:rFonts w:ascii="Arial" w:eastAsia="Times New Roman" w:hAnsi="Arial" w:cs="Arial"/>
          <w:color w:val="000000"/>
          <w:sz w:val="20"/>
          <w:szCs w:val="24"/>
          <w:lang w:eastAsia="es-AR"/>
        </w:rPr>
        <w:t xml:space="preserve">. </w:t>
      </w:r>
    </w:p>
    <w:p w14:paraId="2554A28F" w14:textId="77777777" w:rsidR="00F079E7" w:rsidRPr="00F079E7" w:rsidRDefault="00F079E7" w:rsidP="00F079E7">
      <w:pPr>
        <w:spacing w:after="0" w:line="240" w:lineRule="auto"/>
        <w:rPr>
          <w:rFonts w:ascii="Times New Roman" w:eastAsia="Times New Roman" w:hAnsi="Times New Roman" w:cs="Times New Roman"/>
          <w:b/>
          <w:i/>
          <w:sz w:val="24"/>
          <w:szCs w:val="24"/>
          <w:lang w:eastAsia="es-AR"/>
        </w:rPr>
      </w:pPr>
    </w:p>
    <w:p w14:paraId="3AED15BA" w14:textId="77777777" w:rsidR="00F079E7" w:rsidRPr="003A3926" w:rsidRDefault="00F079E7" w:rsidP="00F079E7">
      <w:pPr>
        <w:spacing w:after="0" w:line="240" w:lineRule="auto"/>
        <w:rPr>
          <w:rFonts w:ascii="Arial" w:eastAsia="Times New Roman" w:hAnsi="Arial" w:cs="Arial"/>
          <w:b/>
          <w:color w:val="000000"/>
          <w:sz w:val="20"/>
          <w:szCs w:val="24"/>
          <w:lang w:eastAsia="es-AR"/>
        </w:rPr>
      </w:pPr>
      <w:r w:rsidRPr="00F079E7">
        <w:rPr>
          <w:rFonts w:ascii="Arial" w:eastAsia="Times New Roman" w:hAnsi="Arial" w:cs="Arial"/>
          <w:b/>
          <w:color w:val="000000"/>
          <w:sz w:val="20"/>
          <w:szCs w:val="24"/>
          <w:shd w:val="clear" w:color="auto" w:fill="FFF2CC" w:themeFill="accent4" w:themeFillTint="33"/>
          <w:lang w:eastAsia="es-AR"/>
        </w:rPr>
        <w:t>2)</w:t>
      </w:r>
      <w:r w:rsidRPr="00F079E7">
        <w:rPr>
          <w:rFonts w:ascii="Arial" w:eastAsia="Times New Roman" w:hAnsi="Arial" w:cs="Arial"/>
          <w:b/>
          <w:color w:val="000000"/>
          <w:sz w:val="20"/>
          <w:szCs w:val="24"/>
          <w:lang w:eastAsia="es-AR"/>
        </w:rPr>
        <w:t xml:space="preserve"> </w:t>
      </w:r>
      <w:r w:rsidRPr="00F079E7">
        <w:rPr>
          <w:rFonts w:ascii="Arial" w:eastAsia="Times New Roman" w:hAnsi="Arial" w:cs="Arial"/>
          <w:b/>
          <w:sz w:val="18"/>
          <w:szCs w:val="21"/>
          <w:shd w:val="clear" w:color="auto" w:fill="FFFFFF"/>
          <w:lang w:eastAsia="es-AR"/>
        </w:rPr>
        <w:t>¿</w:t>
      </w:r>
      <w:r w:rsidRPr="00F079E7">
        <w:rPr>
          <w:rFonts w:ascii="Arial" w:eastAsia="Times New Roman" w:hAnsi="Arial" w:cs="Arial"/>
          <w:b/>
          <w:color w:val="000000"/>
          <w:sz w:val="20"/>
          <w:szCs w:val="24"/>
          <w:lang w:eastAsia="es-AR"/>
        </w:rPr>
        <w:t xml:space="preserve">Por qué se dice que el Hidrógeno es el combustible de una </w:t>
      </w:r>
      <w:commentRangeStart w:id="5"/>
      <w:r w:rsidRPr="00F079E7">
        <w:rPr>
          <w:rFonts w:ascii="Arial" w:eastAsia="Times New Roman" w:hAnsi="Arial" w:cs="Arial"/>
          <w:b/>
          <w:color w:val="000000"/>
          <w:sz w:val="20"/>
          <w:szCs w:val="24"/>
          <w:lang w:eastAsia="es-AR"/>
        </w:rPr>
        <w:t>estrella</w:t>
      </w:r>
      <w:commentRangeEnd w:id="5"/>
      <w:r w:rsidR="00863092">
        <w:rPr>
          <w:rStyle w:val="Refdecomentario"/>
        </w:rPr>
        <w:commentReference w:id="5"/>
      </w:r>
      <w:r w:rsidRPr="00F079E7">
        <w:rPr>
          <w:rFonts w:ascii="Arial" w:eastAsia="Times New Roman" w:hAnsi="Arial" w:cs="Arial"/>
          <w:b/>
          <w:color w:val="000000"/>
          <w:sz w:val="20"/>
          <w:szCs w:val="24"/>
          <w:lang w:eastAsia="es-AR"/>
        </w:rPr>
        <w:t>?</w:t>
      </w:r>
    </w:p>
    <w:p w14:paraId="346748E1" w14:textId="77777777" w:rsidR="00C66E7B" w:rsidRDefault="00C66E7B" w:rsidP="00F079E7">
      <w:pPr>
        <w:spacing w:after="0" w:line="240" w:lineRule="auto"/>
        <w:rPr>
          <w:rFonts w:ascii="Calibri" w:eastAsia="Times New Roman" w:hAnsi="Calibri" w:cs="Times New Roman"/>
          <w:color w:val="000000"/>
          <w:sz w:val="24"/>
          <w:szCs w:val="24"/>
          <w:lang w:eastAsia="es-AR"/>
        </w:rPr>
      </w:pPr>
    </w:p>
    <w:p w14:paraId="79639E13" w14:textId="77777777" w:rsidR="00C66E7B" w:rsidRPr="00F079E7" w:rsidRDefault="0008253A" w:rsidP="0008253A">
      <w:pPr>
        <w:spacing w:after="0" w:line="240" w:lineRule="auto"/>
        <w:jc w:val="both"/>
        <w:rPr>
          <w:rFonts w:ascii="Arial" w:eastAsia="Times New Roman" w:hAnsi="Arial" w:cs="Arial"/>
          <w:sz w:val="20"/>
          <w:szCs w:val="24"/>
          <w:lang w:eastAsia="es-AR"/>
        </w:rPr>
      </w:pPr>
      <w:r>
        <w:rPr>
          <w:rFonts w:ascii="Arial" w:eastAsia="Times New Roman" w:hAnsi="Arial" w:cs="Arial"/>
          <w:sz w:val="20"/>
          <w:szCs w:val="24"/>
          <w:lang w:eastAsia="es-AR"/>
        </w:rPr>
        <w:t xml:space="preserve">     </w:t>
      </w:r>
      <w:r w:rsidR="00AA5EB1">
        <w:rPr>
          <w:rFonts w:ascii="Arial" w:eastAsia="Times New Roman" w:hAnsi="Arial" w:cs="Arial"/>
          <w:sz w:val="20"/>
          <w:szCs w:val="24"/>
          <w:lang w:eastAsia="es-AR"/>
        </w:rPr>
        <w:t xml:space="preserve">Decimos que el </w:t>
      </w:r>
      <w:r w:rsidR="00AA5EB1" w:rsidRPr="00AA5EB1">
        <w:rPr>
          <w:rFonts w:ascii="Arial" w:eastAsia="Times New Roman" w:hAnsi="Arial" w:cs="Arial"/>
          <w:b/>
          <w:sz w:val="20"/>
          <w:szCs w:val="24"/>
          <w:lang w:eastAsia="es-AR"/>
        </w:rPr>
        <w:t>Hidró</w:t>
      </w:r>
      <w:r w:rsidR="00E820B1" w:rsidRPr="00AA5EB1">
        <w:rPr>
          <w:rFonts w:ascii="Arial" w:eastAsia="Times New Roman" w:hAnsi="Arial" w:cs="Arial"/>
          <w:b/>
          <w:sz w:val="20"/>
          <w:szCs w:val="24"/>
          <w:lang w:eastAsia="es-AR"/>
        </w:rPr>
        <w:t xml:space="preserve">geno </w:t>
      </w:r>
      <w:r w:rsidR="00E820B1" w:rsidRPr="00E820B1">
        <w:rPr>
          <w:rFonts w:ascii="Arial" w:eastAsia="Times New Roman" w:hAnsi="Arial" w:cs="Arial"/>
          <w:b/>
          <w:sz w:val="20"/>
          <w:szCs w:val="24"/>
          <w:lang w:eastAsia="es-AR"/>
        </w:rPr>
        <w:t xml:space="preserve">(H) </w:t>
      </w:r>
      <w:r w:rsidR="00E820B1">
        <w:rPr>
          <w:rFonts w:ascii="Arial" w:eastAsia="Times New Roman" w:hAnsi="Arial" w:cs="Arial"/>
          <w:sz w:val="20"/>
          <w:szCs w:val="24"/>
          <w:lang w:eastAsia="es-AR"/>
        </w:rPr>
        <w:t xml:space="preserve">actúa como el combustible de una estrella porque en el interior de estas la presión que poseen conlleva a que los átomos comiencen a fusionarse y que generen nuevos elementos, de manera que, durante este proceso el </w:t>
      </w:r>
      <w:r w:rsidR="00AA5EB1">
        <w:rPr>
          <w:rFonts w:ascii="Arial" w:eastAsia="Times New Roman" w:hAnsi="Arial" w:cs="Arial"/>
          <w:sz w:val="20"/>
          <w:szCs w:val="24"/>
          <w:lang w:eastAsia="es-AR"/>
        </w:rPr>
        <w:t>h</w:t>
      </w:r>
      <w:r w:rsidR="00E820B1" w:rsidRPr="00AA5EB1">
        <w:rPr>
          <w:rFonts w:ascii="Arial" w:eastAsia="Times New Roman" w:hAnsi="Arial" w:cs="Arial"/>
          <w:sz w:val="20"/>
          <w:szCs w:val="24"/>
          <w:lang w:eastAsia="es-AR"/>
        </w:rPr>
        <w:t>idrógeno</w:t>
      </w:r>
      <w:r w:rsidR="00E820B1">
        <w:rPr>
          <w:rFonts w:ascii="Arial" w:eastAsia="Times New Roman" w:hAnsi="Arial" w:cs="Arial"/>
          <w:b/>
          <w:sz w:val="20"/>
          <w:szCs w:val="24"/>
          <w:lang w:eastAsia="es-AR"/>
        </w:rPr>
        <w:t xml:space="preserve"> </w:t>
      </w:r>
      <w:r w:rsidR="00E820B1">
        <w:rPr>
          <w:rFonts w:ascii="Arial" w:eastAsia="Times New Roman" w:hAnsi="Arial" w:cs="Arial"/>
          <w:sz w:val="20"/>
          <w:szCs w:val="24"/>
          <w:lang w:eastAsia="es-AR"/>
        </w:rPr>
        <w:t xml:space="preserve">actúa como un combustible que se fusiona para generar </w:t>
      </w:r>
      <w:r w:rsidR="008B2193" w:rsidRPr="0008253A">
        <w:rPr>
          <w:rFonts w:ascii="Arial" w:eastAsia="Times New Roman" w:hAnsi="Arial" w:cs="Arial"/>
          <w:b/>
          <w:sz w:val="20"/>
          <w:szCs w:val="24"/>
          <w:lang w:eastAsia="es-AR"/>
        </w:rPr>
        <w:t>Helio</w:t>
      </w:r>
      <w:r w:rsidR="008B2193">
        <w:rPr>
          <w:rFonts w:ascii="Arial" w:eastAsia="Times New Roman" w:hAnsi="Arial" w:cs="Arial"/>
          <w:b/>
          <w:sz w:val="20"/>
          <w:szCs w:val="24"/>
          <w:lang w:eastAsia="es-AR"/>
        </w:rPr>
        <w:t xml:space="preserve"> (He)</w:t>
      </w:r>
      <w:r w:rsidR="00E820B1">
        <w:rPr>
          <w:rFonts w:ascii="Arial" w:eastAsia="Times New Roman" w:hAnsi="Arial" w:cs="Arial"/>
          <w:sz w:val="20"/>
          <w:szCs w:val="24"/>
          <w:lang w:eastAsia="es-AR"/>
        </w:rPr>
        <w:t>, que después pasa</w:t>
      </w:r>
      <w:r w:rsidR="008B2193">
        <w:rPr>
          <w:rFonts w:ascii="Arial" w:eastAsia="Times New Roman" w:hAnsi="Arial" w:cs="Arial"/>
          <w:sz w:val="20"/>
          <w:szCs w:val="24"/>
          <w:lang w:eastAsia="es-AR"/>
        </w:rPr>
        <w:t xml:space="preserve"> a fusionarse </w:t>
      </w:r>
      <w:r>
        <w:rPr>
          <w:rFonts w:ascii="Arial" w:eastAsia="Times New Roman" w:hAnsi="Arial" w:cs="Arial"/>
          <w:sz w:val="20"/>
          <w:szCs w:val="24"/>
          <w:lang w:eastAsia="es-AR"/>
        </w:rPr>
        <w:t xml:space="preserve">para generar </w:t>
      </w:r>
      <w:r w:rsidRPr="0008253A">
        <w:rPr>
          <w:rFonts w:ascii="Arial" w:eastAsia="Times New Roman" w:hAnsi="Arial" w:cs="Arial"/>
          <w:b/>
          <w:sz w:val="20"/>
          <w:szCs w:val="24"/>
          <w:lang w:eastAsia="es-AR"/>
        </w:rPr>
        <w:t>Carbono (C)</w:t>
      </w:r>
      <w:r>
        <w:rPr>
          <w:rFonts w:ascii="Arial" w:eastAsia="Times New Roman" w:hAnsi="Arial" w:cs="Arial"/>
          <w:b/>
          <w:sz w:val="20"/>
          <w:szCs w:val="24"/>
          <w:lang w:eastAsia="es-AR"/>
        </w:rPr>
        <w:t xml:space="preserve">. </w:t>
      </w:r>
    </w:p>
    <w:p w14:paraId="7DB443E6" w14:textId="77777777" w:rsidR="00F079E7" w:rsidRPr="00F079E7" w:rsidRDefault="00F079E7" w:rsidP="00F079E7">
      <w:pPr>
        <w:spacing w:after="0" w:line="240" w:lineRule="auto"/>
        <w:rPr>
          <w:rFonts w:ascii="Times New Roman" w:eastAsia="Times New Roman" w:hAnsi="Times New Roman" w:cs="Times New Roman"/>
          <w:sz w:val="24"/>
          <w:szCs w:val="24"/>
          <w:lang w:eastAsia="es-AR"/>
        </w:rPr>
      </w:pPr>
    </w:p>
    <w:p w14:paraId="079DB848" w14:textId="77777777" w:rsidR="00F079E7" w:rsidRPr="00F079E7" w:rsidRDefault="00F079E7" w:rsidP="00F079E7">
      <w:pPr>
        <w:spacing w:after="0" w:line="240" w:lineRule="auto"/>
        <w:jc w:val="both"/>
        <w:rPr>
          <w:rFonts w:ascii="Arial" w:eastAsia="Times New Roman" w:hAnsi="Arial" w:cs="Arial"/>
          <w:b/>
          <w:sz w:val="20"/>
          <w:szCs w:val="24"/>
          <w:lang w:eastAsia="es-AR"/>
        </w:rPr>
      </w:pPr>
      <w:r w:rsidRPr="00F079E7">
        <w:rPr>
          <w:rFonts w:ascii="Arial" w:eastAsia="Times New Roman" w:hAnsi="Arial" w:cs="Arial"/>
          <w:b/>
          <w:color w:val="000000"/>
          <w:sz w:val="20"/>
          <w:szCs w:val="24"/>
          <w:shd w:val="clear" w:color="auto" w:fill="FFF2CC" w:themeFill="accent4" w:themeFillTint="33"/>
          <w:lang w:eastAsia="es-AR"/>
        </w:rPr>
        <w:t>3)</w:t>
      </w:r>
      <w:r w:rsidRPr="00F079E7">
        <w:rPr>
          <w:rFonts w:ascii="Arial" w:eastAsia="Times New Roman" w:hAnsi="Arial" w:cs="Arial"/>
          <w:b/>
          <w:color w:val="000000"/>
          <w:sz w:val="20"/>
          <w:szCs w:val="24"/>
          <w:lang w:eastAsia="es-AR"/>
        </w:rPr>
        <w:t xml:space="preserve"> Explicar los distintos tipos de reacciones nucleares y relacionarlas con la formación y posición de los elementos de la Tabla Periódica. </w:t>
      </w:r>
    </w:p>
    <w:p w14:paraId="48B36105" w14:textId="77777777" w:rsidR="00F079E7" w:rsidRDefault="00F079E7" w:rsidP="00F079E7">
      <w:pPr>
        <w:spacing w:after="0" w:line="240" w:lineRule="auto"/>
        <w:rPr>
          <w:rFonts w:ascii="Times New Roman" w:eastAsia="Times New Roman" w:hAnsi="Times New Roman" w:cs="Times New Roman"/>
          <w:sz w:val="24"/>
          <w:szCs w:val="24"/>
          <w:lang w:eastAsia="es-AR"/>
        </w:rPr>
      </w:pPr>
    </w:p>
    <w:p w14:paraId="249DE5DE" w14:textId="77777777" w:rsidR="000D7693" w:rsidRPr="00E820B1" w:rsidRDefault="000A3E9C" w:rsidP="00C52496">
      <w:pPr>
        <w:spacing w:after="0" w:line="240" w:lineRule="auto"/>
        <w:jc w:val="both"/>
        <w:rPr>
          <w:rFonts w:ascii="Arial" w:eastAsia="Times New Roman" w:hAnsi="Arial" w:cs="Arial"/>
          <w:sz w:val="20"/>
          <w:szCs w:val="24"/>
          <w:lang w:eastAsia="es-AR"/>
        </w:rPr>
      </w:pPr>
      <w:r w:rsidRPr="00E820B1">
        <w:rPr>
          <w:rFonts w:ascii="Arial" w:eastAsia="Times New Roman" w:hAnsi="Arial" w:cs="Arial"/>
          <w:sz w:val="20"/>
          <w:szCs w:val="24"/>
          <w:lang w:eastAsia="es-AR"/>
        </w:rPr>
        <w:t xml:space="preserve">Existen </w:t>
      </w:r>
      <w:r w:rsidR="00E820B1" w:rsidRPr="00E820B1">
        <w:rPr>
          <w:rFonts w:ascii="Arial" w:eastAsia="Times New Roman" w:hAnsi="Arial" w:cs="Arial"/>
          <w:sz w:val="20"/>
          <w:szCs w:val="24"/>
          <w:lang w:eastAsia="es-AR"/>
        </w:rPr>
        <w:t xml:space="preserve">tres </w:t>
      </w:r>
      <w:r w:rsidRPr="00E820B1">
        <w:rPr>
          <w:rFonts w:ascii="Arial" w:eastAsia="Times New Roman" w:hAnsi="Arial" w:cs="Arial"/>
          <w:sz w:val="20"/>
          <w:szCs w:val="24"/>
          <w:lang w:eastAsia="es-AR"/>
        </w:rPr>
        <w:t>tipos de reacciones nucleares</w:t>
      </w:r>
      <w:r w:rsidR="001876B2" w:rsidRPr="00E820B1">
        <w:rPr>
          <w:rFonts w:ascii="Arial" w:eastAsia="Times New Roman" w:hAnsi="Arial" w:cs="Arial"/>
          <w:sz w:val="20"/>
          <w:szCs w:val="24"/>
          <w:lang w:eastAsia="es-AR"/>
        </w:rPr>
        <w:t xml:space="preserve"> que liberan el almacenamiento de la energía en el núcleo de un átomo</w:t>
      </w:r>
      <w:r w:rsidRPr="00E820B1">
        <w:rPr>
          <w:rFonts w:ascii="Arial" w:eastAsia="Times New Roman" w:hAnsi="Arial" w:cs="Arial"/>
          <w:sz w:val="20"/>
          <w:szCs w:val="24"/>
          <w:lang w:eastAsia="es-AR"/>
        </w:rPr>
        <w:t xml:space="preserve">: </w:t>
      </w:r>
    </w:p>
    <w:p w14:paraId="58884273" w14:textId="77777777" w:rsidR="000A3E9C" w:rsidRDefault="000A3E9C" w:rsidP="00F079E7">
      <w:pPr>
        <w:spacing w:after="0" w:line="240" w:lineRule="auto"/>
        <w:rPr>
          <w:rFonts w:ascii="Arial" w:eastAsia="Times New Roman" w:hAnsi="Arial" w:cs="Arial"/>
          <w:b/>
          <w:sz w:val="20"/>
          <w:szCs w:val="24"/>
          <w:lang w:eastAsia="es-AR"/>
        </w:rPr>
      </w:pPr>
    </w:p>
    <w:p w14:paraId="7E6A1695" w14:textId="77777777" w:rsidR="000A3E9C" w:rsidRDefault="00303486" w:rsidP="00303486">
      <w:pPr>
        <w:pStyle w:val="Prrafodelista"/>
        <w:numPr>
          <w:ilvl w:val="0"/>
          <w:numId w:val="5"/>
        </w:numPr>
        <w:spacing w:after="0" w:line="240" w:lineRule="auto"/>
        <w:ind w:left="142" w:hanging="142"/>
        <w:jc w:val="both"/>
        <w:rPr>
          <w:rFonts w:ascii="Arial" w:eastAsia="Times New Roman" w:hAnsi="Arial" w:cs="Arial"/>
          <w:sz w:val="20"/>
          <w:szCs w:val="24"/>
          <w:lang w:eastAsia="es-AR"/>
        </w:rPr>
      </w:pPr>
      <w:r w:rsidRPr="00303486">
        <w:rPr>
          <w:rFonts w:ascii="Arial" w:eastAsia="Times New Roman" w:hAnsi="Arial" w:cs="Arial"/>
          <w:b/>
          <w:color w:val="1F3864" w:themeColor="accent5" w:themeShade="80"/>
          <w:sz w:val="20"/>
          <w:szCs w:val="24"/>
          <w:lang w:eastAsia="es-AR"/>
        </w:rPr>
        <w:t xml:space="preserve">     </w:t>
      </w:r>
      <w:r w:rsidR="000A3E9C" w:rsidRPr="008B2193">
        <w:rPr>
          <w:rFonts w:ascii="Arial" w:eastAsia="Times New Roman" w:hAnsi="Arial" w:cs="Arial"/>
          <w:b/>
          <w:color w:val="1F3864" w:themeColor="accent5" w:themeShade="80"/>
          <w:sz w:val="20"/>
          <w:szCs w:val="24"/>
          <w:u w:val="single"/>
          <w:shd w:val="clear" w:color="auto" w:fill="FFF2CC" w:themeFill="accent4" w:themeFillTint="33"/>
          <w:lang w:eastAsia="es-AR"/>
        </w:rPr>
        <w:t>La Fusión Nuclear</w:t>
      </w:r>
      <w:r w:rsidR="000A3E9C" w:rsidRPr="008B2193">
        <w:rPr>
          <w:rFonts w:ascii="Arial" w:eastAsia="Times New Roman" w:hAnsi="Arial" w:cs="Arial"/>
          <w:b/>
          <w:color w:val="1F3864" w:themeColor="accent5" w:themeShade="80"/>
          <w:sz w:val="20"/>
          <w:szCs w:val="24"/>
          <w:shd w:val="clear" w:color="auto" w:fill="FFF2CC" w:themeFill="accent4" w:themeFillTint="33"/>
          <w:lang w:eastAsia="es-AR"/>
        </w:rPr>
        <w:t>:</w:t>
      </w:r>
      <w:r w:rsidR="000A3E9C" w:rsidRPr="00303486">
        <w:rPr>
          <w:rFonts w:ascii="Arial" w:eastAsia="Times New Roman" w:hAnsi="Arial" w:cs="Arial"/>
          <w:b/>
          <w:color w:val="1F3864" w:themeColor="accent5" w:themeShade="80"/>
          <w:sz w:val="20"/>
          <w:szCs w:val="24"/>
          <w:lang w:eastAsia="es-AR"/>
        </w:rPr>
        <w:t xml:space="preserve"> </w:t>
      </w:r>
      <w:r w:rsidR="000A3E9C" w:rsidRPr="00303486">
        <w:rPr>
          <w:rFonts w:ascii="Arial" w:eastAsia="Times New Roman" w:hAnsi="Arial" w:cs="Arial"/>
          <w:sz w:val="20"/>
          <w:szCs w:val="24"/>
          <w:lang w:eastAsia="es-AR"/>
        </w:rPr>
        <w:t>Esta es responsable de la formación de los el</w:t>
      </w:r>
      <w:r w:rsidR="00AA5EB1">
        <w:rPr>
          <w:rFonts w:ascii="Arial" w:eastAsia="Times New Roman" w:hAnsi="Arial" w:cs="Arial"/>
          <w:sz w:val="20"/>
          <w:szCs w:val="24"/>
          <w:lang w:eastAsia="es-AR"/>
        </w:rPr>
        <w:t>ementos más pesados que el Hidró</w:t>
      </w:r>
      <w:r w:rsidR="000A3E9C" w:rsidRPr="00303486">
        <w:rPr>
          <w:rFonts w:ascii="Arial" w:eastAsia="Times New Roman" w:hAnsi="Arial" w:cs="Arial"/>
          <w:sz w:val="20"/>
          <w:szCs w:val="24"/>
          <w:lang w:eastAsia="es-AR"/>
        </w:rPr>
        <w:t>geno (H), el Helio (He) y el Litio (L)</w:t>
      </w:r>
      <w:r w:rsidR="001876B2" w:rsidRPr="00303486">
        <w:rPr>
          <w:rFonts w:ascii="Arial" w:eastAsia="Times New Roman" w:hAnsi="Arial" w:cs="Arial"/>
          <w:sz w:val="20"/>
          <w:szCs w:val="24"/>
          <w:lang w:eastAsia="es-AR"/>
        </w:rPr>
        <w:t xml:space="preserve">. En dicho proceso varios </w:t>
      </w:r>
      <w:r w:rsidR="001876B2" w:rsidRPr="00303486">
        <w:rPr>
          <w:rFonts w:ascii="Arial" w:eastAsia="Times New Roman" w:hAnsi="Arial" w:cs="Arial"/>
          <w:b/>
          <w:sz w:val="20"/>
          <w:szCs w:val="24"/>
          <w:lang w:eastAsia="es-AR"/>
        </w:rPr>
        <w:t>núcleos atómicos ligeros de igual carga se unen y forman un núcleo más pesado y estable</w:t>
      </w:r>
      <w:r w:rsidR="001876B2" w:rsidRPr="00303486">
        <w:rPr>
          <w:rFonts w:ascii="Arial" w:eastAsia="Times New Roman" w:hAnsi="Arial" w:cs="Arial"/>
          <w:sz w:val="20"/>
          <w:szCs w:val="24"/>
          <w:lang w:eastAsia="es-AR"/>
        </w:rPr>
        <w:t xml:space="preserve">; así también, podemos decir que estos núcleos vencen finalmente a las fuerzas de repulsión electrostáticas ya que para que la fusión tenga lugar, aquellos de carga positiva </w:t>
      </w:r>
      <w:r w:rsidR="00922789" w:rsidRPr="00303486">
        <w:rPr>
          <w:rFonts w:ascii="Arial" w:eastAsia="Times New Roman" w:hAnsi="Arial" w:cs="Arial"/>
          <w:sz w:val="20"/>
          <w:szCs w:val="24"/>
          <w:lang w:eastAsia="es-AR"/>
        </w:rPr>
        <w:t xml:space="preserve">se ven obligados a </w:t>
      </w:r>
      <w:r w:rsidR="001876B2" w:rsidRPr="00303486">
        <w:rPr>
          <w:rFonts w:ascii="Arial" w:eastAsia="Times New Roman" w:hAnsi="Arial" w:cs="Arial"/>
          <w:sz w:val="20"/>
          <w:szCs w:val="24"/>
          <w:lang w:eastAsia="es-AR"/>
        </w:rPr>
        <w:t>aproximarse</w:t>
      </w:r>
      <w:r w:rsidR="001C2BA4" w:rsidRPr="00303486">
        <w:rPr>
          <w:rFonts w:ascii="Arial" w:eastAsia="Times New Roman" w:hAnsi="Arial" w:cs="Arial"/>
          <w:sz w:val="20"/>
          <w:szCs w:val="24"/>
          <w:lang w:eastAsia="es-AR"/>
        </w:rPr>
        <w:t xml:space="preserve"> a distancias cortas en las que la fuerza de atracción nuclear supere a la fuerza de repulsión electrostática</w:t>
      </w:r>
      <w:r w:rsidR="001876B2" w:rsidRPr="00303486">
        <w:rPr>
          <w:rFonts w:ascii="Arial" w:eastAsia="Times New Roman" w:hAnsi="Arial" w:cs="Arial"/>
          <w:sz w:val="20"/>
          <w:szCs w:val="24"/>
          <w:lang w:eastAsia="es-AR"/>
        </w:rPr>
        <w:t xml:space="preserve">. </w:t>
      </w:r>
      <w:r w:rsidR="001C2BA4" w:rsidRPr="00303486">
        <w:rPr>
          <w:rFonts w:ascii="Arial" w:eastAsia="Times New Roman" w:hAnsi="Arial" w:cs="Arial"/>
          <w:sz w:val="20"/>
          <w:szCs w:val="24"/>
          <w:lang w:eastAsia="es-AR"/>
        </w:rPr>
        <w:t xml:space="preserve">Simultáneamente, se libera o absorbe una cantidad enorme de energía que permite a la materia entrar en un estado </w:t>
      </w:r>
      <w:commentRangeStart w:id="6"/>
      <w:r w:rsidR="001C2BA4" w:rsidRPr="00303486">
        <w:rPr>
          <w:rFonts w:ascii="Arial" w:eastAsia="Times New Roman" w:hAnsi="Arial" w:cs="Arial"/>
          <w:sz w:val="20"/>
          <w:szCs w:val="24"/>
          <w:lang w:eastAsia="es-AR"/>
        </w:rPr>
        <w:t>plasmático</w:t>
      </w:r>
      <w:commentRangeEnd w:id="6"/>
      <w:r w:rsidR="00863092">
        <w:rPr>
          <w:rStyle w:val="Refdecomentario"/>
        </w:rPr>
        <w:commentReference w:id="6"/>
      </w:r>
      <w:r w:rsidR="001C2BA4" w:rsidRPr="00303486">
        <w:rPr>
          <w:rFonts w:ascii="Arial" w:eastAsia="Times New Roman" w:hAnsi="Arial" w:cs="Arial"/>
          <w:sz w:val="20"/>
          <w:szCs w:val="24"/>
          <w:lang w:eastAsia="es-AR"/>
        </w:rPr>
        <w:t xml:space="preserve">. </w:t>
      </w:r>
    </w:p>
    <w:p w14:paraId="46F1460B" w14:textId="77777777" w:rsidR="008855E4" w:rsidRDefault="008855E4" w:rsidP="00B76533">
      <w:pPr>
        <w:spacing w:after="0" w:line="240" w:lineRule="auto"/>
        <w:jc w:val="both"/>
        <w:rPr>
          <w:rFonts w:ascii="Arial" w:eastAsia="Times New Roman" w:hAnsi="Arial" w:cs="Arial"/>
          <w:b/>
          <w:color w:val="1F3864" w:themeColor="accent5" w:themeShade="80"/>
          <w:sz w:val="20"/>
          <w:szCs w:val="24"/>
          <w:lang w:eastAsia="es-AR"/>
        </w:rPr>
      </w:pPr>
    </w:p>
    <w:p w14:paraId="3118EDD6" w14:textId="77777777" w:rsidR="00B76533" w:rsidRPr="00B76533" w:rsidRDefault="00B76533" w:rsidP="00B76533">
      <w:pPr>
        <w:spacing w:after="0" w:line="240" w:lineRule="auto"/>
        <w:jc w:val="both"/>
        <w:rPr>
          <w:rFonts w:ascii="Arial" w:eastAsia="Times New Roman" w:hAnsi="Arial" w:cs="Arial"/>
          <w:sz w:val="20"/>
          <w:szCs w:val="24"/>
          <w:lang w:eastAsia="es-AR"/>
        </w:rPr>
      </w:pPr>
      <w:r>
        <w:rPr>
          <w:rFonts w:ascii="Arial" w:eastAsia="Times New Roman" w:hAnsi="Arial" w:cs="Arial"/>
          <w:sz w:val="20"/>
          <w:szCs w:val="24"/>
          <w:lang w:eastAsia="es-AR"/>
        </w:rPr>
        <w:t xml:space="preserve">Mediante la </w:t>
      </w:r>
      <w:r w:rsidRPr="00586EDF">
        <w:rPr>
          <w:rFonts w:ascii="Arial" w:eastAsia="Times New Roman" w:hAnsi="Arial" w:cs="Arial"/>
          <w:b/>
          <w:sz w:val="20"/>
          <w:szCs w:val="24"/>
          <w:lang w:eastAsia="es-AR"/>
        </w:rPr>
        <w:t>Fusión Nuclear</w:t>
      </w:r>
      <w:r>
        <w:rPr>
          <w:rFonts w:ascii="Arial" w:eastAsia="Times New Roman" w:hAnsi="Arial" w:cs="Arial"/>
          <w:sz w:val="20"/>
          <w:szCs w:val="24"/>
          <w:lang w:eastAsia="es-AR"/>
        </w:rPr>
        <w:t>, con respecto a la formación de los elementos químico</w:t>
      </w:r>
      <w:r w:rsidR="00586EDF">
        <w:rPr>
          <w:rFonts w:ascii="Arial" w:eastAsia="Times New Roman" w:hAnsi="Arial" w:cs="Arial"/>
          <w:sz w:val="20"/>
          <w:szCs w:val="24"/>
          <w:lang w:eastAsia="es-AR"/>
        </w:rPr>
        <w:t>s</w:t>
      </w:r>
      <w:r>
        <w:rPr>
          <w:rFonts w:ascii="Arial" w:eastAsia="Times New Roman" w:hAnsi="Arial" w:cs="Arial"/>
          <w:sz w:val="20"/>
          <w:szCs w:val="24"/>
          <w:lang w:eastAsia="es-AR"/>
        </w:rPr>
        <w:t xml:space="preserve"> de la Tabla Periódica, podemos decir que desde esta reacción </w:t>
      </w:r>
      <w:r w:rsidR="008B2193">
        <w:rPr>
          <w:rFonts w:ascii="Arial" w:eastAsia="Times New Roman" w:hAnsi="Arial" w:cs="Arial"/>
          <w:sz w:val="20"/>
          <w:szCs w:val="24"/>
          <w:lang w:eastAsia="es-AR"/>
        </w:rPr>
        <w:t>se crearon</w:t>
      </w:r>
      <w:r>
        <w:rPr>
          <w:rFonts w:ascii="Arial" w:eastAsia="Times New Roman" w:hAnsi="Arial" w:cs="Arial"/>
          <w:sz w:val="20"/>
          <w:szCs w:val="24"/>
          <w:lang w:eastAsia="es-AR"/>
        </w:rPr>
        <w:t xml:space="preserve"> los elementos hasta el Hierro. </w:t>
      </w:r>
    </w:p>
    <w:p w14:paraId="2468FC6B" w14:textId="77777777" w:rsidR="0008253A" w:rsidRDefault="0008253A" w:rsidP="0008253A">
      <w:pPr>
        <w:pStyle w:val="Prrafodelista"/>
        <w:spacing w:after="0" w:line="240" w:lineRule="auto"/>
        <w:ind w:left="142"/>
        <w:jc w:val="both"/>
        <w:rPr>
          <w:rFonts w:ascii="Arial" w:eastAsia="Times New Roman" w:hAnsi="Arial" w:cs="Arial"/>
          <w:b/>
          <w:color w:val="1F3864" w:themeColor="accent5" w:themeShade="80"/>
          <w:sz w:val="20"/>
          <w:szCs w:val="24"/>
          <w:lang w:eastAsia="es-AR"/>
        </w:rPr>
      </w:pPr>
    </w:p>
    <w:p w14:paraId="6AA847E5" w14:textId="77777777" w:rsidR="008B2193" w:rsidRDefault="00B76533" w:rsidP="008B2193">
      <w:pPr>
        <w:pStyle w:val="Prrafodelista"/>
        <w:numPr>
          <w:ilvl w:val="0"/>
          <w:numId w:val="5"/>
        </w:numPr>
        <w:spacing w:after="0" w:line="240" w:lineRule="auto"/>
        <w:ind w:left="142" w:hanging="142"/>
        <w:jc w:val="both"/>
        <w:rPr>
          <w:rFonts w:ascii="Arial" w:eastAsia="Times New Roman" w:hAnsi="Arial" w:cs="Arial"/>
          <w:b/>
          <w:i/>
          <w:sz w:val="20"/>
          <w:szCs w:val="24"/>
          <w:lang w:eastAsia="es-AR"/>
        </w:rPr>
      </w:pPr>
      <w:r w:rsidRPr="00B76533">
        <w:rPr>
          <w:rFonts w:ascii="Arial" w:eastAsia="Times New Roman" w:hAnsi="Arial" w:cs="Arial"/>
          <w:b/>
          <w:color w:val="1F3864" w:themeColor="accent5" w:themeShade="80"/>
          <w:sz w:val="20"/>
          <w:szCs w:val="24"/>
          <w:lang w:eastAsia="es-AR"/>
        </w:rPr>
        <w:t xml:space="preserve">     </w:t>
      </w:r>
      <w:r w:rsidR="00122279" w:rsidRPr="008B2193">
        <w:rPr>
          <w:rFonts w:ascii="Arial" w:eastAsia="Times New Roman" w:hAnsi="Arial" w:cs="Arial"/>
          <w:b/>
          <w:color w:val="1F3864" w:themeColor="accent5" w:themeShade="80"/>
          <w:sz w:val="20"/>
          <w:szCs w:val="24"/>
          <w:u w:val="single"/>
          <w:shd w:val="clear" w:color="auto" w:fill="FFF2CC" w:themeFill="accent4" w:themeFillTint="33"/>
          <w:lang w:eastAsia="es-AR"/>
        </w:rPr>
        <w:t>La Transmutación</w:t>
      </w:r>
      <w:r w:rsidR="00122279" w:rsidRPr="008B2193">
        <w:rPr>
          <w:rFonts w:ascii="Arial" w:eastAsia="Times New Roman" w:hAnsi="Arial" w:cs="Arial"/>
          <w:b/>
          <w:color w:val="1F3864" w:themeColor="accent5" w:themeShade="80"/>
          <w:sz w:val="20"/>
          <w:szCs w:val="24"/>
          <w:shd w:val="clear" w:color="auto" w:fill="FFF2CC" w:themeFill="accent4" w:themeFillTint="33"/>
          <w:lang w:eastAsia="es-AR"/>
        </w:rPr>
        <w:t>:</w:t>
      </w:r>
      <w:r w:rsidR="00122279" w:rsidRPr="00122279">
        <w:rPr>
          <w:rFonts w:ascii="Arial" w:eastAsia="Times New Roman" w:hAnsi="Arial" w:cs="Arial"/>
          <w:sz w:val="20"/>
          <w:szCs w:val="24"/>
          <w:lang w:eastAsia="es-AR"/>
        </w:rPr>
        <w:t xml:space="preserve"> </w:t>
      </w:r>
      <w:r w:rsidR="00586EDF">
        <w:rPr>
          <w:rFonts w:ascii="Arial" w:eastAsia="Times New Roman" w:hAnsi="Arial" w:cs="Arial"/>
          <w:sz w:val="20"/>
          <w:szCs w:val="24"/>
          <w:lang w:eastAsia="es-AR"/>
        </w:rPr>
        <w:t xml:space="preserve">Básicamente, en este tipo de reacción nuclear, relacionándolo con los elementos químicos de la Tabla Periódica, se forman los elementos más pesados </w:t>
      </w:r>
      <w:r w:rsidR="006265DE">
        <w:rPr>
          <w:rFonts w:ascii="Arial" w:eastAsia="Times New Roman" w:hAnsi="Arial" w:cs="Arial"/>
          <w:sz w:val="20"/>
          <w:szCs w:val="24"/>
          <w:lang w:eastAsia="es-AR"/>
        </w:rPr>
        <w:t xml:space="preserve">que el hierro mediante la </w:t>
      </w:r>
      <w:r w:rsidR="006265DE" w:rsidRPr="006265DE">
        <w:rPr>
          <w:rFonts w:ascii="Arial" w:eastAsia="Times New Roman" w:hAnsi="Arial" w:cs="Arial"/>
          <w:b/>
          <w:sz w:val="20"/>
          <w:szCs w:val="24"/>
          <w:lang w:eastAsia="es-AR"/>
        </w:rPr>
        <w:t>captura de neutrones</w:t>
      </w:r>
      <w:r w:rsidR="006265DE">
        <w:rPr>
          <w:rFonts w:ascii="Arial" w:eastAsia="Times New Roman" w:hAnsi="Arial" w:cs="Arial"/>
          <w:sz w:val="20"/>
          <w:szCs w:val="24"/>
          <w:lang w:eastAsia="es-AR"/>
        </w:rPr>
        <w:t xml:space="preserve">; es decir que, las condiciones físicas se dan en el interior de algunas estrellas para que ocurran estas capturas. Sin embargo, como los neutrones no poseen carga alguna, estos no encuentran repulsión por parte de los protones. Así, se da la formación de un isótopo más masivo, que luego se torna inestable y se forma un núcleo estable de otro elemento. </w:t>
      </w:r>
      <w:r w:rsidR="00103ECE">
        <w:rPr>
          <w:rFonts w:ascii="Arial" w:eastAsia="Times New Roman" w:hAnsi="Arial" w:cs="Arial"/>
          <w:sz w:val="20"/>
          <w:szCs w:val="24"/>
          <w:lang w:eastAsia="es-AR"/>
        </w:rPr>
        <w:t xml:space="preserve">De esta manera, </w:t>
      </w:r>
      <w:r w:rsidR="00103ECE" w:rsidRPr="00103ECE">
        <w:rPr>
          <w:rFonts w:ascii="Arial" w:eastAsia="Times New Roman" w:hAnsi="Arial" w:cs="Arial"/>
          <w:b/>
          <w:sz w:val="20"/>
          <w:szCs w:val="24"/>
          <w:lang w:eastAsia="es-AR"/>
        </w:rPr>
        <w:t>un neutrón es capturado, se convierte en protón y se libera un electrón.</w:t>
      </w:r>
      <w:r w:rsidR="00103ECE" w:rsidRPr="00103ECE">
        <w:rPr>
          <w:rFonts w:ascii="Arial" w:eastAsia="Times New Roman" w:hAnsi="Arial" w:cs="Arial"/>
          <w:b/>
          <w:i/>
          <w:sz w:val="20"/>
          <w:szCs w:val="24"/>
          <w:lang w:eastAsia="es-AR"/>
        </w:rPr>
        <w:t xml:space="preserve"> </w:t>
      </w:r>
    </w:p>
    <w:p w14:paraId="54DB10C7" w14:textId="77777777" w:rsidR="00103ECE" w:rsidRPr="008B2193" w:rsidRDefault="00103ECE" w:rsidP="008B2193">
      <w:pPr>
        <w:spacing w:after="0" w:line="240" w:lineRule="auto"/>
        <w:jc w:val="both"/>
        <w:rPr>
          <w:rFonts w:ascii="Arial" w:eastAsia="Times New Roman" w:hAnsi="Arial" w:cs="Arial"/>
          <w:b/>
          <w:i/>
          <w:sz w:val="20"/>
          <w:szCs w:val="24"/>
          <w:lang w:eastAsia="es-AR"/>
        </w:rPr>
      </w:pPr>
      <w:r w:rsidRPr="008B2193">
        <w:rPr>
          <w:rFonts w:ascii="Arial" w:eastAsia="Times New Roman" w:hAnsi="Arial" w:cs="Arial"/>
          <w:sz w:val="20"/>
          <w:szCs w:val="24"/>
          <w:lang w:eastAsia="es-AR"/>
        </w:rPr>
        <w:lastRenderedPageBreak/>
        <w:t xml:space="preserve">Dicho proceso sucede en: Las estrellas que poseen condiciones dadas para que ocurra la captura de neutrones y en la </w:t>
      </w:r>
      <w:r w:rsidRPr="008B2193">
        <w:rPr>
          <w:rFonts w:ascii="Arial" w:eastAsia="Times New Roman" w:hAnsi="Arial" w:cs="Arial"/>
          <w:b/>
          <w:sz w:val="20"/>
          <w:szCs w:val="24"/>
          <w:lang w:eastAsia="es-AR"/>
        </w:rPr>
        <w:t>explosión de supernovas</w:t>
      </w:r>
      <w:r w:rsidRPr="008B2193">
        <w:rPr>
          <w:rFonts w:ascii="Arial" w:eastAsia="Times New Roman" w:hAnsi="Arial" w:cs="Arial"/>
          <w:sz w:val="20"/>
          <w:szCs w:val="24"/>
          <w:lang w:eastAsia="es-AR"/>
        </w:rPr>
        <w:t xml:space="preserve">, </w:t>
      </w:r>
      <w:commentRangeStart w:id="7"/>
      <w:r w:rsidRPr="008B2193">
        <w:rPr>
          <w:rFonts w:ascii="Arial" w:eastAsia="Times New Roman" w:hAnsi="Arial" w:cs="Arial"/>
          <w:sz w:val="20"/>
          <w:szCs w:val="24"/>
          <w:lang w:eastAsia="es-AR"/>
        </w:rPr>
        <w:t>en</w:t>
      </w:r>
      <w:commentRangeEnd w:id="7"/>
      <w:r w:rsidR="00863092">
        <w:rPr>
          <w:rStyle w:val="Refdecomentario"/>
        </w:rPr>
        <w:commentReference w:id="7"/>
      </w:r>
      <w:r w:rsidRPr="008B2193">
        <w:rPr>
          <w:rFonts w:ascii="Arial" w:eastAsia="Times New Roman" w:hAnsi="Arial" w:cs="Arial"/>
          <w:sz w:val="20"/>
          <w:szCs w:val="24"/>
          <w:lang w:eastAsia="es-AR"/>
        </w:rPr>
        <w:t xml:space="preserve"> donde, salen desprendidos neutrones a grandes velocidades que colisionan con átomos. </w:t>
      </w:r>
    </w:p>
    <w:p w14:paraId="731F9468" w14:textId="77777777" w:rsidR="00922789" w:rsidRDefault="00922789" w:rsidP="006265DE">
      <w:pPr>
        <w:spacing w:after="0" w:line="240" w:lineRule="auto"/>
        <w:jc w:val="both"/>
        <w:rPr>
          <w:rFonts w:ascii="Arial" w:eastAsia="Times New Roman" w:hAnsi="Arial" w:cs="Arial"/>
          <w:sz w:val="20"/>
          <w:szCs w:val="24"/>
          <w:lang w:eastAsia="es-AR"/>
        </w:rPr>
      </w:pPr>
    </w:p>
    <w:p w14:paraId="1D8D4C20" w14:textId="77777777" w:rsidR="00586EDF" w:rsidRPr="00103ECE" w:rsidRDefault="00303486" w:rsidP="00586EDF">
      <w:pPr>
        <w:pStyle w:val="Prrafodelista"/>
        <w:numPr>
          <w:ilvl w:val="0"/>
          <w:numId w:val="5"/>
        </w:numPr>
        <w:spacing w:after="0" w:line="240" w:lineRule="auto"/>
        <w:ind w:left="142" w:hanging="142"/>
        <w:jc w:val="both"/>
        <w:rPr>
          <w:rFonts w:ascii="Arial" w:eastAsia="Times New Roman" w:hAnsi="Arial" w:cs="Arial"/>
          <w:sz w:val="20"/>
          <w:szCs w:val="24"/>
          <w:lang w:eastAsia="es-AR"/>
        </w:rPr>
      </w:pPr>
      <w:r w:rsidRPr="00303486">
        <w:rPr>
          <w:rFonts w:ascii="Arial" w:eastAsia="Times New Roman" w:hAnsi="Arial" w:cs="Arial"/>
          <w:b/>
          <w:color w:val="1F3864" w:themeColor="accent5" w:themeShade="80"/>
          <w:sz w:val="20"/>
          <w:szCs w:val="24"/>
          <w:lang w:eastAsia="es-AR"/>
        </w:rPr>
        <w:t xml:space="preserve">     </w:t>
      </w:r>
      <w:r w:rsidR="00922789" w:rsidRPr="008B2193">
        <w:rPr>
          <w:rFonts w:ascii="Arial" w:eastAsia="Times New Roman" w:hAnsi="Arial" w:cs="Arial"/>
          <w:b/>
          <w:color w:val="1F3864" w:themeColor="accent5" w:themeShade="80"/>
          <w:sz w:val="20"/>
          <w:szCs w:val="24"/>
          <w:u w:val="single"/>
          <w:shd w:val="clear" w:color="auto" w:fill="FFF2CC" w:themeFill="accent4" w:themeFillTint="33"/>
          <w:lang w:eastAsia="es-AR"/>
        </w:rPr>
        <w:t>La Fisión Nuclear</w:t>
      </w:r>
      <w:r w:rsidR="00922789" w:rsidRPr="008B2193">
        <w:rPr>
          <w:rFonts w:ascii="Arial" w:eastAsia="Times New Roman" w:hAnsi="Arial" w:cs="Arial"/>
          <w:b/>
          <w:color w:val="1F3864" w:themeColor="accent5" w:themeShade="80"/>
          <w:sz w:val="20"/>
          <w:szCs w:val="24"/>
          <w:shd w:val="clear" w:color="auto" w:fill="FFF2CC" w:themeFill="accent4" w:themeFillTint="33"/>
          <w:lang w:eastAsia="es-AR"/>
        </w:rPr>
        <w:t>:</w:t>
      </w:r>
      <w:r w:rsidR="00922789" w:rsidRPr="00303486">
        <w:rPr>
          <w:rFonts w:ascii="Arial" w:eastAsia="Times New Roman" w:hAnsi="Arial" w:cs="Arial"/>
          <w:color w:val="1F3864" w:themeColor="accent5" w:themeShade="80"/>
          <w:sz w:val="20"/>
          <w:szCs w:val="24"/>
          <w:lang w:eastAsia="es-AR"/>
        </w:rPr>
        <w:t xml:space="preserve"> </w:t>
      </w:r>
      <w:r w:rsidR="00922789" w:rsidRPr="00303486">
        <w:rPr>
          <w:rFonts w:ascii="Arial" w:eastAsia="Times New Roman" w:hAnsi="Arial" w:cs="Arial"/>
          <w:sz w:val="20"/>
          <w:szCs w:val="24"/>
          <w:lang w:eastAsia="es-AR"/>
        </w:rPr>
        <w:t>Producto del bombardeo de los neutrones, en esta reacc</w:t>
      </w:r>
      <w:r w:rsidR="00CD6ACC" w:rsidRPr="00303486">
        <w:rPr>
          <w:rFonts w:ascii="Arial" w:eastAsia="Times New Roman" w:hAnsi="Arial" w:cs="Arial"/>
          <w:sz w:val="20"/>
          <w:szCs w:val="24"/>
          <w:lang w:eastAsia="es-AR"/>
        </w:rPr>
        <w:t xml:space="preserve">ión, </w:t>
      </w:r>
      <w:r w:rsidR="00CD6ACC" w:rsidRPr="0008253A">
        <w:rPr>
          <w:rFonts w:ascii="Arial" w:eastAsia="Times New Roman" w:hAnsi="Arial" w:cs="Arial"/>
          <w:b/>
          <w:sz w:val="20"/>
          <w:szCs w:val="24"/>
          <w:lang w:eastAsia="es-AR"/>
        </w:rPr>
        <w:t>el núcleo pesado pasa a convertirse en</w:t>
      </w:r>
      <w:r w:rsidR="00922789" w:rsidRPr="0008253A">
        <w:rPr>
          <w:rFonts w:ascii="Arial" w:eastAsia="Times New Roman" w:hAnsi="Arial" w:cs="Arial"/>
          <w:b/>
          <w:sz w:val="20"/>
          <w:szCs w:val="24"/>
          <w:lang w:eastAsia="es-AR"/>
        </w:rPr>
        <w:t xml:space="preserve"> inestable y se descompone en dos núcleos</w:t>
      </w:r>
      <w:r w:rsidR="00922789" w:rsidRPr="00303486">
        <w:rPr>
          <w:rFonts w:ascii="Arial" w:eastAsia="Times New Roman" w:hAnsi="Arial" w:cs="Arial"/>
          <w:sz w:val="20"/>
          <w:szCs w:val="24"/>
          <w:lang w:eastAsia="es-AR"/>
        </w:rPr>
        <w:t>, responsabilizándose de la generación de elementos e isotopos disponibles en el Universo. En este sentido, el núcleo de un átomo</w:t>
      </w:r>
      <w:r w:rsidR="001A0B4B">
        <w:rPr>
          <w:rFonts w:ascii="Arial" w:eastAsia="Times New Roman" w:hAnsi="Arial" w:cs="Arial"/>
          <w:sz w:val="20"/>
          <w:szCs w:val="24"/>
          <w:lang w:eastAsia="es-AR"/>
        </w:rPr>
        <w:t xml:space="preserve"> pesado</w:t>
      </w:r>
      <w:r w:rsidR="00922789" w:rsidRPr="00303486">
        <w:rPr>
          <w:rFonts w:ascii="Arial" w:eastAsia="Times New Roman" w:hAnsi="Arial" w:cs="Arial"/>
          <w:sz w:val="20"/>
          <w:szCs w:val="24"/>
          <w:lang w:eastAsia="es-AR"/>
        </w:rPr>
        <w:t xml:space="preserve"> procede a “romperse” </w:t>
      </w:r>
      <w:r w:rsidR="001A0B4B">
        <w:rPr>
          <w:rFonts w:ascii="Arial" w:eastAsia="Times New Roman" w:hAnsi="Arial" w:cs="Arial"/>
          <w:sz w:val="20"/>
          <w:szCs w:val="24"/>
          <w:lang w:eastAsia="es-AR"/>
        </w:rPr>
        <w:t xml:space="preserve">porque un neutrón externo incide en él, este se vuelve inestable y divide al núcleo en </w:t>
      </w:r>
      <w:r w:rsidR="00CD6ACC" w:rsidRPr="00303486">
        <w:rPr>
          <w:rFonts w:ascii="Arial" w:eastAsia="Times New Roman" w:hAnsi="Arial" w:cs="Arial"/>
          <w:sz w:val="20"/>
          <w:szCs w:val="24"/>
          <w:lang w:eastAsia="es-AR"/>
        </w:rPr>
        <w:t xml:space="preserve">otros dos de menor masa y tamaño, de manera que, en la formación de un elemento pequeño será necesaria más energía y para la formación de un elemento pesado menos energía.  </w:t>
      </w:r>
    </w:p>
    <w:p w14:paraId="50AE224B" w14:textId="77777777" w:rsidR="008B2193" w:rsidRDefault="008B2193" w:rsidP="00586EDF">
      <w:pPr>
        <w:spacing w:after="0" w:line="240" w:lineRule="auto"/>
        <w:jc w:val="both"/>
        <w:rPr>
          <w:rFonts w:ascii="Arial" w:eastAsia="Times New Roman" w:hAnsi="Arial" w:cs="Arial"/>
          <w:sz w:val="20"/>
          <w:szCs w:val="24"/>
          <w:lang w:eastAsia="es-AR"/>
        </w:rPr>
      </w:pPr>
    </w:p>
    <w:p w14:paraId="436679B4" w14:textId="77777777" w:rsidR="00586EDF" w:rsidRPr="00586EDF" w:rsidRDefault="00586EDF" w:rsidP="00586EDF">
      <w:pPr>
        <w:spacing w:after="0" w:line="240" w:lineRule="auto"/>
        <w:jc w:val="both"/>
        <w:rPr>
          <w:rFonts w:ascii="Arial" w:eastAsia="Times New Roman" w:hAnsi="Arial" w:cs="Arial"/>
          <w:sz w:val="20"/>
          <w:szCs w:val="24"/>
          <w:lang w:eastAsia="es-AR"/>
        </w:rPr>
      </w:pPr>
      <w:r>
        <w:rPr>
          <w:rFonts w:ascii="Arial" w:eastAsia="Times New Roman" w:hAnsi="Arial" w:cs="Arial"/>
          <w:sz w:val="20"/>
          <w:szCs w:val="24"/>
          <w:lang w:eastAsia="es-AR"/>
        </w:rPr>
        <w:t xml:space="preserve">Finalmente, mediante la </w:t>
      </w:r>
      <w:r w:rsidRPr="008B2193">
        <w:rPr>
          <w:rFonts w:ascii="Arial" w:eastAsia="Times New Roman" w:hAnsi="Arial" w:cs="Arial"/>
          <w:b/>
          <w:sz w:val="20"/>
          <w:szCs w:val="24"/>
          <w:lang w:eastAsia="es-AR"/>
        </w:rPr>
        <w:t>Fisión Nuclear</w:t>
      </w:r>
      <w:r>
        <w:rPr>
          <w:rFonts w:ascii="Arial" w:eastAsia="Times New Roman" w:hAnsi="Arial" w:cs="Arial"/>
          <w:sz w:val="20"/>
          <w:szCs w:val="24"/>
          <w:lang w:eastAsia="es-AR"/>
        </w:rPr>
        <w:t xml:space="preserve">, </w:t>
      </w:r>
      <w:r w:rsidR="008B2193">
        <w:rPr>
          <w:rFonts w:ascii="Arial" w:eastAsia="Times New Roman" w:hAnsi="Arial" w:cs="Arial"/>
          <w:sz w:val="20"/>
          <w:szCs w:val="24"/>
          <w:lang w:eastAsia="es-AR"/>
        </w:rPr>
        <w:t>relacionando</w:t>
      </w:r>
      <w:r>
        <w:rPr>
          <w:rFonts w:ascii="Arial" w:eastAsia="Times New Roman" w:hAnsi="Arial" w:cs="Arial"/>
          <w:sz w:val="20"/>
          <w:szCs w:val="24"/>
          <w:lang w:eastAsia="es-AR"/>
        </w:rPr>
        <w:t xml:space="preserve"> esta reacción nuclear con la formación de los elementos químicos de la Tabla Periódica, podemos decir que se crearon los elementos más </w:t>
      </w:r>
      <w:commentRangeStart w:id="8"/>
      <w:r>
        <w:rPr>
          <w:rFonts w:ascii="Arial" w:eastAsia="Times New Roman" w:hAnsi="Arial" w:cs="Arial"/>
          <w:sz w:val="20"/>
          <w:szCs w:val="24"/>
          <w:lang w:eastAsia="es-AR"/>
        </w:rPr>
        <w:t>pesados</w:t>
      </w:r>
      <w:commentRangeEnd w:id="8"/>
      <w:r w:rsidR="00863092">
        <w:rPr>
          <w:rStyle w:val="Refdecomentario"/>
        </w:rPr>
        <w:commentReference w:id="8"/>
      </w:r>
      <w:r w:rsidR="008B2193">
        <w:rPr>
          <w:rFonts w:ascii="Arial" w:eastAsia="Times New Roman" w:hAnsi="Arial" w:cs="Arial"/>
          <w:sz w:val="20"/>
          <w:szCs w:val="24"/>
          <w:lang w:eastAsia="es-AR"/>
        </w:rPr>
        <w:t xml:space="preserve">. </w:t>
      </w:r>
    </w:p>
    <w:p w14:paraId="4D57BBCB" w14:textId="77777777" w:rsidR="000A3E9C" w:rsidRPr="00F079E7" w:rsidRDefault="000A3E9C" w:rsidP="00F079E7">
      <w:pPr>
        <w:spacing w:after="0" w:line="240" w:lineRule="auto"/>
        <w:rPr>
          <w:rFonts w:ascii="Arial" w:eastAsia="Times New Roman" w:hAnsi="Arial" w:cs="Arial"/>
          <w:sz w:val="20"/>
          <w:szCs w:val="24"/>
          <w:lang w:eastAsia="es-AR"/>
        </w:rPr>
      </w:pPr>
    </w:p>
    <w:p w14:paraId="39CC2693" w14:textId="77777777" w:rsidR="00F079E7" w:rsidRPr="003A3926" w:rsidRDefault="00F079E7" w:rsidP="00F079E7">
      <w:pPr>
        <w:spacing w:after="0" w:line="240" w:lineRule="auto"/>
        <w:rPr>
          <w:rFonts w:ascii="Arial" w:eastAsia="Times New Roman" w:hAnsi="Arial" w:cs="Arial"/>
          <w:b/>
          <w:color w:val="000000"/>
          <w:sz w:val="20"/>
          <w:szCs w:val="20"/>
          <w:lang w:eastAsia="es-AR"/>
        </w:rPr>
      </w:pPr>
      <w:r w:rsidRPr="00F079E7">
        <w:rPr>
          <w:rFonts w:ascii="Arial" w:eastAsia="Times New Roman" w:hAnsi="Arial" w:cs="Arial"/>
          <w:b/>
          <w:color w:val="000000"/>
          <w:sz w:val="20"/>
          <w:szCs w:val="20"/>
          <w:shd w:val="clear" w:color="auto" w:fill="FFF2CC" w:themeFill="accent4" w:themeFillTint="33"/>
          <w:lang w:eastAsia="es-AR"/>
        </w:rPr>
        <w:t>4)</w:t>
      </w:r>
      <w:r w:rsidRPr="00F079E7">
        <w:rPr>
          <w:rFonts w:ascii="Arial" w:eastAsia="Times New Roman" w:hAnsi="Arial" w:cs="Arial"/>
          <w:b/>
          <w:color w:val="000000"/>
          <w:sz w:val="20"/>
          <w:szCs w:val="20"/>
          <w:lang w:eastAsia="es-AR"/>
        </w:rPr>
        <w:t xml:space="preserve"> </w:t>
      </w:r>
      <w:r w:rsidRPr="00F079E7">
        <w:rPr>
          <w:rFonts w:ascii="Arial" w:eastAsia="Times New Roman" w:hAnsi="Arial" w:cs="Arial"/>
          <w:b/>
          <w:color w:val="4D5156"/>
          <w:sz w:val="20"/>
          <w:szCs w:val="20"/>
          <w:shd w:val="clear" w:color="auto" w:fill="FFFFFF"/>
          <w:lang w:eastAsia="es-AR"/>
        </w:rPr>
        <w:t>¿</w:t>
      </w:r>
      <w:r w:rsidRPr="00F079E7">
        <w:rPr>
          <w:rFonts w:ascii="Arial" w:eastAsia="Times New Roman" w:hAnsi="Arial" w:cs="Arial"/>
          <w:b/>
          <w:color w:val="000000"/>
          <w:sz w:val="20"/>
          <w:szCs w:val="20"/>
          <w:lang w:eastAsia="es-AR"/>
        </w:rPr>
        <w:t xml:space="preserve">De qué elementos está compuesto el Sol? </w:t>
      </w:r>
      <w:r w:rsidRPr="00F079E7">
        <w:rPr>
          <w:rFonts w:ascii="Arial" w:eastAsia="Times New Roman" w:hAnsi="Arial" w:cs="Arial"/>
          <w:b/>
          <w:color w:val="4D5156"/>
          <w:sz w:val="20"/>
          <w:szCs w:val="20"/>
          <w:shd w:val="clear" w:color="auto" w:fill="FFFFFF"/>
          <w:lang w:eastAsia="es-AR"/>
        </w:rPr>
        <w:t>¿</w:t>
      </w:r>
      <w:r w:rsidRPr="00F079E7">
        <w:rPr>
          <w:rFonts w:ascii="Arial" w:eastAsia="Times New Roman" w:hAnsi="Arial" w:cs="Arial"/>
          <w:b/>
          <w:color w:val="000000"/>
          <w:sz w:val="20"/>
          <w:szCs w:val="20"/>
          <w:lang w:eastAsia="es-AR"/>
        </w:rPr>
        <w:t xml:space="preserve">Y la Tierra? </w:t>
      </w:r>
      <w:r w:rsidRPr="00F079E7">
        <w:rPr>
          <w:rFonts w:ascii="Arial" w:eastAsia="Times New Roman" w:hAnsi="Arial" w:cs="Arial"/>
          <w:b/>
          <w:color w:val="4D5156"/>
          <w:sz w:val="20"/>
          <w:szCs w:val="20"/>
          <w:shd w:val="clear" w:color="auto" w:fill="FFFFFF"/>
          <w:lang w:eastAsia="es-AR"/>
        </w:rPr>
        <w:t>¿</w:t>
      </w:r>
      <w:r w:rsidRPr="00F079E7">
        <w:rPr>
          <w:rFonts w:ascii="Arial" w:eastAsia="Times New Roman" w:hAnsi="Arial" w:cs="Arial"/>
          <w:b/>
          <w:color w:val="000000"/>
          <w:sz w:val="20"/>
          <w:szCs w:val="20"/>
          <w:lang w:eastAsia="es-AR"/>
        </w:rPr>
        <w:t>y el Sistema Solar? Fundamentar la respuesta. </w:t>
      </w:r>
    </w:p>
    <w:p w14:paraId="67F0A859" w14:textId="77777777" w:rsidR="00CD6ACC" w:rsidRDefault="00CD6ACC" w:rsidP="00F079E7">
      <w:pPr>
        <w:spacing w:after="0" w:line="240" w:lineRule="auto"/>
        <w:rPr>
          <w:rFonts w:ascii="Calibri" w:eastAsia="Times New Roman" w:hAnsi="Calibri" w:cs="Times New Roman"/>
          <w:color w:val="000000"/>
          <w:sz w:val="24"/>
          <w:szCs w:val="24"/>
          <w:lang w:eastAsia="es-AR"/>
        </w:rPr>
      </w:pPr>
    </w:p>
    <w:p w14:paraId="16773B19" w14:textId="77777777" w:rsidR="00303486" w:rsidRDefault="00303486" w:rsidP="00005C77">
      <w:pPr>
        <w:spacing w:after="0" w:line="240" w:lineRule="auto"/>
        <w:jc w:val="both"/>
        <w:rPr>
          <w:rFonts w:ascii="Arial" w:eastAsia="Times New Roman" w:hAnsi="Arial" w:cs="Arial"/>
          <w:color w:val="000000"/>
          <w:sz w:val="20"/>
          <w:szCs w:val="24"/>
          <w:lang w:eastAsia="es-AR"/>
        </w:rPr>
      </w:pPr>
      <w:r>
        <w:rPr>
          <w:rFonts w:ascii="Arial" w:eastAsia="Times New Roman" w:hAnsi="Arial" w:cs="Arial"/>
          <w:color w:val="000000"/>
          <w:sz w:val="20"/>
          <w:szCs w:val="24"/>
          <w:lang w:eastAsia="es-AR"/>
        </w:rPr>
        <w:t xml:space="preserve">     </w:t>
      </w:r>
      <w:r w:rsidR="00CD6ACC" w:rsidRPr="003A3926">
        <w:rPr>
          <w:rFonts w:ascii="Arial" w:eastAsia="Times New Roman" w:hAnsi="Arial" w:cs="Arial"/>
          <w:color w:val="000000"/>
          <w:sz w:val="20"/>
          <w:szCs w:val="24"/>
          <w:lang w:eastAsia="es-AR"/>
        </w:rPr>
        <w:t xml:space="preserve">El </w:t>
      </w:r>
      <w:r w:rsidR="00CD6ACC" w:rsidRPr="002614F1">
        <w:rPr>
          <w:rFonts w:ascii="Arial" w:eastAsia="Times New Roman" w:hAnsi="Arial" w:cs="Arial"/>
          <w:b/>
          <w:color w:val="000000"/>
          <w:sz w:val="20"/>
          <w:szCs w:val="24"/>
          <w:highlight w:val="yellow"/>
          <w:lang w:eastAsia="es-AR"/>
        </w:rPr>
        <w:t>Sol</w:t>
      </w:r>
      <w:r w:rsidR="00CD6ACC" w:rsidRPr="003A3926">
        <w:rPr>
          <w:rFonts w:ascii="Arial" w:eastAsia="Times New Roman" w:hAnsi="Arial" w:cs="Arial"/>
          <w:color w:val="000000"/>
          <w:sz w:val="20"/>
          <w:szCs w:val="24"/>
          <w:lang w:eastAsia="es-AR"/>
        </w:rPr>
        <w:t xml:space="preserve"> está compuesto principalmente por los</w:t>
      </w:r>
      <w:r w:rsidR="00005C77">
        <w:rPr>
          <w:rFonts w:ascii="Arial" w:eastAsia="Times New Roman" w:hAnsi="Arial" w:cs="Arial"/>
          <w:color w:val="000000"/>
          <w:sz w:val="20"/>
          <w:szCs w:val="24"/>
          <w:lang w:eastAsia="es-AR"/>
        </w:rPr>
        <w:t xml:space="preserve"> siguientes</w:t>
      </w:r>
      <w:r w:rsidR="00CD6ACC" w:rsidRPr="003A3926">
        <w:rPr>
          <w:rFonts w:ascii="Arial" w:eastAsia="Times New Roman" w:hAnsi="Arial" w:cs="Arial"/>
          <w:color w:val="000000"/>
          <w:sz w:val="20"/>
          <w:szCs w:val="24"/>
          <w:lang w:eastAsia="es-AR"/>
        </w:rPr>
        <w:t xml:space="preserve"> elementos químico</w:t>
      </w:r>
      <w:r w:rsidR="00A03529">
        <w:rPr>
          <w:rFonts w:ascii="Arial" w:eastAsia="Times New Roman" w:hAnsi="Arial" w:cs="Arial"/>
          <w:color w:val="000000"/>
          <w:sz w:val="20"/>
          <w:szCs w:val="24"/>
          <w:lang w:eastAsia="es-AR"/>
        </w:rPr>
        <w:t>s</w:t>
      </w:r>
      <w:r w:rsidR="00005C77">
        <w:rPr>
          <w:rFonts w:ascii="Arial" w:eastAsia="Times New Roman" w:hAnsi="Arial" w:cs="Arial"/>
          <w:color w:val="000000"/>
          <w:sz w:val="20"/>
          <w:szCs w:val="24"/>
          <w:lang w:eastAsia="es-AR"/>
        </w:rPr>
        <w:t>:</w:t>
      </w:r>
      <w:r w:rsidR="00CD6ACC" w:rsidRPr="003A3926">
        <w:rPr>
          <w:rFonts w:ascii="Arial" w:eastAsia="Times New Roman" w:hAnsi="Arial" w:cs="Arial"/>
          <w:color w:val="000000"/>
          <w:sz w:val="20"/>
          <w:szCs w:val="24"/>
          <w:lang w:eastAsia="es-AR"/>
        </w:rPr>
        <w:t xml:space="preserve"> hidrógeno </w:t>
      </w:r>
      <w:r w:rsidR="00A03529">
        <w:rPr>
          <w:rFonts w:ascii="Arial" w:eastAsia="Times New Roman" w:hAnsi="Arial" w:cs="Arial"/>
          <w:color w:val="000000"/>
          <w:sz w:val="20"/>
          <w:szCs w:val="24"/>
          <w:lang w:eastAsia="es-AR"/>
        </w:rPr>
        <w:t xml:space="preserve">(alrededor del 71%), </w:t>
      </w:r>
      <w:r w:rsidR="00CD6ACC" w:rsidRPr="003A3926">
        <w:rPr>
          <w:rFonts w:ascii="Arial" w:eastAsia="Times New Roman" w:hAnsi="Arial" w:cs="Arial"/>
          <w:color w:val="000000"/>
          <w:sz w:val="20"/>
          <w:szCs w:val="24"/>
          <w:lang w:eastAsia="es-AR"/>
        </w:rPr>
        <w:t>helio</w:t>
      </w:r>
      <w:r w:rsidR="003A3926">
        <w:rPr>
          <w:rFonts w:ascii="Arial" w:eastAsia="Times New Roman" w:hAnsi="Arial" w:cs="Arial"/>
          <w:color w:val="000000"/>
          <w:sz w:val="20"/>
          <w:szCs w:val="24"/>
          <w:lang w:eastAsia="es-AR"/>
        </w:rPr>
        <w:t xml:space="preserve"> (aproximadamente </w:t>
      </w:r>
      <w:r w:rsidR="00A03529">
        <w:rPr>
          <w:rFonts w:ascii="Arial" w:eastAsia="Times New Roman" w:hAnsi="Arial" w:cs="Arial"/>
          <w:color w:val="000000"/>
          <w:sz w:val="20"/>
          <w:szCs w:val="24"/>
          <w:lang w:eastAsia="es-AR"/>
        </w:rPr>
        <w:t xml:space="preserve">el 27%), y un 2% de otros elementos metales más pesados como el níquel, el oxígeno, el hierro, el cromo, el calcio, el carbono, el azufre, el neón, el silicio y el magnesio. </w:t>
      </w:r>
    </w:p>
    <w:p w14:paraId="7722DC9C" w14:textId="77777777" w:rsidR="00303486" w:rsidRDefault="00303486" w:rsidP="00005C77">
      <w:pPr>
        <w:spacing w:after="0" w:line="240" w:lineRule="auto"/>
        <w:jc w:val="both"/>
        <w:rPr>
          <w:rFonts w:ascii="Arial" w:eastAsia="Times New Roman" w:hAnsi="Arial" w:cs="Arial"/>
          <w:color w:val="000000"/>
          <w:sz w:val="20"/>
          <w:szCs w:val="24"/>
          <w:lang w:eastAsia="es-AR"/>
        </w:rPr>
      </w:pPr>
    </w:p>
    <w:p w14:paraId="0F764529" w14:textId="77777777" w:rsidR="00303486" w:rsidRDefault="00303486" w:rsidP="00005C77">
      <w:pPr>
        <w:spacing w:after="0" w:line="240" w:lineRule="auto"/>
        <w:jc w:val="both"/>
        <w:rPr>
          <w:rFonts w:ascii="Arial" w:eastAsia="Times New Roman" w:hAnsi="Arial" w:cs="Arial"/>
          <w:color w:val="000000"/>
          <w:sz w:val="20"/>
          <w:szCs w:val="24"/>
          <w:lang w:eastAsia="es-AR"/>
        </w:rPr>
      </w:pPr>
      <w:r>
        <w:rPr>
          <w:rFonts w:ascii="Arial" w:eastAsia="Times New Roman" w:hAnsi="Arial" w:cs="Arial"/>
          <w:color w:val="000000"/>
          <w:sz w:val="20"/>
          <w:szCs w:val="24"/>
          <w:lang w:eastAsia="es-AR"/>
        </w:rPr>
        <w:t xml:space="preserve">     </w:t>
      </w:r>
      <w:r w:rsidR="00005C77">
        <w:rPr>
          <w:rFonts w:ascii="Arial" w:eastAsia="Times New Roman" w:hAnsi="Arial" w:cs="Arial"/>
          <w:color w:val="000000"/>
          <w:sz w:val="20"/>
          <w:szCs w:val="24"/>
          <w:lang w:eastAsia="es-AR"/>
        </w:rPr>
        <w:t xml:space="preserve">En el caso de la </w:t>
      </w:r>
      <w:r w:rsidR="00005C77" w:rsidRPr="002614F1">
        <w:rPr>
          <w:rFonts w:ascii="Arial" w:eastAsia="Times New Roman" w:hAnsi="Arial" w:cs="Arial"/>
          <w:b/>
          <w:color w:val="000000"/>
          <w:sz w:val="20"/>
          <w:szCs w:val="24"/>
          <w:highlight w:val="yellow"/>
          <w:lang w:eastAsia="es-AR"/>
        </w:rPr>
        <w:t>Tierra</w:t>
      </w:r>
      <w:r w:rsidR="00005C77">
        <w:rPr>
          <w:rFonts w:ascii="Arial" w:eastAsia="Times New Roman" w:hAnsi="Arial" w:cs="Arial"/>
          <w:color w:val="000000"/>
          <w:sz w:val="20"/>
          <w:szCs w:val="24"/>
          <w:lang w:eastAsia="es-AR"/>
        </w:rPr>
        <w:t xml:space="preserve">, </w:t>
      </w:r>
      <w:r>
        <w:rPr>
          <w:rFonts w:ascii="Arial" w:eastAsia="Times New Roman" w:hAnsi="Arial" w:cs="Arial"/>
          <w:color w:val="000000"/>
          <w:sz w:val="20"/>
          <w:szCs w:val="24"/>
          <w:lang w:eastAsia="es-AR"/>
        </w:rPr>
        <w:t>esta t</w:t>
      </w:r>
      <w:r w:rsidRPr="00303486">
        <w:rPr>
          <w:rFonts w:ascii="Arial" w:eastAsia="Times New Roman" w:hAnsi="Arial" w:cs="Arial"/>
          <w:color w:val="000000"/>
          <w:sz w:val="20"/>
          <w:szCs w:val="24"/>
          <w:lang w:eastAsia="es-AR"/>
        </w:rPr>
        <w:t>iene una atmósfera rela</w:t>
      </w:r>
      <w:r>
        <w:rPr>
          <w:rFonts w:ascii="Arial" w:eastAsia="Times New Roman" w:hAnsi="Arial" w:cs="Arial"/>
          <w:color w:val="000000"/>
          <w:sz w:val="20"/>
          <w:szCs w:val="24"/>
          <w:lang w:eastAsia="es-AR"/>
        </w:rPr>
        <w:t xml:space="preserve">tivamente delgada compuesta por </w:t>
      </w:r>
      <w:r w:rsidRPr="00303486">
        <w:rPr>
          <w:rFonts w:ascii="Arial" w:eastAsia="Times New Roman" w:hAnsi="Arial" w:cs="Arial"/>
          <w:color w:val="000000"/>
          <w:sz w:val="20"/>
          <w:szCs w:val="24"/>
          <w:lang w:eastAsia="es-AR"/>
        </w:rPr>
        <w:t>nitrógeno</w:t>
      </w:r>
      <w:r>
        <w:rPr>
          <w:rFonts w:ascii="Arial" w:eastAsia="Times New Roman" w:hAnsi="Arial" w:cs="Arial"/>
          <w:color w:val="000000"/>
          <w:sz w:val="20"/>
          <w:szCs w:val="24"/>
          <w:lang w:eastAsia="es-AR"/>
        </w:rPr>
        <w:t xml:space="preserve"> (</w:t>
      </w:r>
      <w:r w:rsidRPr="00303486">
        <w:rPr>
          <w:rFonts w:ascii="Arial" w:eastAsia="Times New Roman" w:hAnsi="Arial" w:cs="Arial"/>
          <w:color w:val="000000"/>
          <w:sz w:val="20"/>
          <w:szCs w:val="24"/>
          <w:lang w:eastAsia="es-AR"/>
        </w:rPr>
        <w:t>78%</w:t>
      </w:r>
      <w:r>
        <w:rPr>
          <w:rFonts w:ascii="Arial" w:eastAsia="Times New Roman" w:hAnsi="Arial" w:cs="Arial"/>
          <w:color w:val="000000"/>
          <w:sz w:val="20"/>
          <w:szCs w:val="24"/>
          <w:lang w:eastAsia="es-AR"/>
        </w:rPr>
        <w:t>)</w:t>
      </w:r>
      <w:r w:rsidRPr="00303486">
        <w:rPr>
          <w:rFonts w:ascii="Arial" w:eastAsia="Times New Roman" w:hAnsi="Arial" w:cs="Arial"/>
          <w:color w:val="000000"/>
          <w:sz w:val="20"/>
          <w:szCs w:val="24"/>
          <w:lang w:eastAsia="es-AR"/>
        </w:rPr>
        <w:t xml:space="preserve">, oxígeno </w:t>
      </w:r>
      <w:r>
        <w:rPr>
          <w:rFonts w:ascii="Arial" w:eastAsia="Times New Roman" w:hAnsi="Arial" w:cs="Arial"/>
          <w:color w:val="000000"/>
          <w:sz w:val="20"/>
          <w:szCs w:val="24"/>
          <w:lang w:eastAsia="es-AR"/>
        </w:rPr>
        <w:t xml:space="preserve">(21%) </w:t>
      </w:r>
      <w:r w:rsidRPr="00303486">
        <w:rPr>
          <w:rFonts w:ascii="Arial" w:eastAsia="Times New Roman" w:hAnsi="Arial" w:cs="Arial"/>
          <w:color w:val="000000"/>
          <w:sz w:val="20"/>
          <w:szCs w:val="24"/>
          <w:lang w:eastAsia="es-AR"/>
        </w:rPr>
        <w:t>y argón</w:t>
      </w:r>
      <w:r>
        <w:rPr>
          <w:rFonts w:ascii="Arial" w:eastAsia="Times New Roman" w:hAnsi="Arial" w:cs="Arial"/>
          <w:color w:val="000000"/>
          <w:sz w:val="20"/>
          <w:szCs w:val="24"/>
          <w:lang w:eastAsia="es-AR"/>
        </w:rPr>
        <w:t xml:space="preserve"> (</w:t>
      </w:r>
      <w:r w:rsidRPr="00303486">
        <w:rPr>
          <w:rFonts w:ascii="Arial" w:eastAsia="Times New Roman" w:hAnsi="Arial" w:cs="Arial"/>
          <w:color w:val="000000"/>
          <w:sz w:val="20"/>
          <w:szCs w:val="24"/>
          <w:lang w:eastAsia="es-AR"/>
        </w:rPr>
        <w:t>0.9%</w:t>
      </w:r>
      <w:r>
        <w:rPr>
          <w:rFonts w:ascii="Arial" w:eastAsia="Times New Roman" w:hAnsi="Arial" w:cs="Arial"/>
          <w:color w:val="000000"/>
          <w:sz w:val="20"/>
          <w:szCs w:val="24"/>
          <w:lang w:eastAsia="es-AR"/>
        </w:rPr>
        <w:t>)</w:t>
      </w:r>
      <w:r w:rsidRPr="00303486">
        <w:rPr>
          <w:rFonts w:ascii="Arial" w:eastAsia="Times New Roman" w:hAnsi="Arial" w:cs="Arial"/>
          <w:color w:val="000000"/>
          <w:sz w:val="20"/>
          <w:szCs w:val="24"/>
          <w:lang w:eastAsia="es-AR"/>
        </w:rPr>
        <w:t>.</w:t>
      </w:r>
      <w:r>
        <w:rPr>
          <w:rFonts w:ascii="Arial" w:eastAsia="Times New Roman" w:hAnsi="Arial" w:cs="Arial"/>
          <w:color w:val="000000"/>
          <w:sz w:val="20"/>
          <w:szCs w:val="24"/>
          <w:lang w:eastAsia="es-AR"/>
        </w:rPr>
        <w:t xml:space="preserve"> En la corteza terrestre se presentan </w:t>
      </w:r>
      <w:r w:rsidRPr="00303486">
        <w:rPr>
          <w:rFonts w:ascii="Arial" w:eastAsia="Times New Roman" w:hAnsi="Arial" w:cs="Arial"/>
          <w:color w:val="000000"/>
          <w:sz w:val="20"/>
          <w:szCs w:val="24"/>
          <w:lang w:eastAsia="es-AR"/>
        </w:rPr>
        <w:t xml:space="preserve">los siguientes elementos: 46,6% oxígeno, 27,7% de silicio, 8,1% de aluminio, 5,0% de hierro, 3,6% de calcio, 2,8% de sodio, 2,6% </w:t>
      </w:r>
      <w:r>
        <w:rPr>
          <w:rFonts w:ascii="Arial" w:eastAsia="Times New Roman" w:hAnsi="Arial" w:cs="Arial"/>
          <w:color w:val="000000"/>
          <w:sz w:val="20"/>
          <w:szCs w:val="24"/>
          <w:lang w:eastAsia="es-AR"/>
        </w:rPr>
        <w:t>de potasio y 2,1% de magnesio. No obstante, t</w:t>
      </w:r>
      <w:r w:rsidRPr="00303486">
        <w:rPr>
          <w:rFonts w:ascii="Arial" w:eastAsia="Times New Roman" w:hAnsi="Arial" w:cs="Arial"/>
          <w:color w:val="000000"/>
          <w:sz w:val="20"/>
          <w:szCs w:val="24"/>
          <w:lang w:eastAsia="es-AR"/>
        </w:rPr>
        <w:t>odos los demás elementos alcanzan sólo un 1,5%</w:t>
      </w:r>
      <w:r>
        <w:rPr>
          <w:rFonts w:ascii="Arial" w:eastAsia="Times New Roman" w:hAnsi="Arial" w:cs="Arial"/>
          <w:color w:val="000000"/>
          <w:sz w:val="20"/>
          <w:szCs w:val="24"/>
          <w:lang w:eastAsia="es-AR"/>
        </w:rPr>
        <w:t xml:space="preserve">. </w:t>
      </w:r>
    </w:p>
    <w:p w14:paraId="4747EC5E" w14:textId="77777777" w:rsidR="00303486" w:rsidRDefault="00303486" w:rsidP="00005C77">
      <w:pPr>
        <w:spacing w:after="0" w:line="240" w:lineRule="auto"/>
        <w:jc w:val="both"/>
        <w:rPr>
          <w:rFonts w:ascii="Arial" w:eastAsia="Times New Roman" w:hAnsi="Arial" w:cs="Arial"/>
          <w:color w:val="000000"/>
          <w:sz w:val="20"/>
          <w:szCs w:val="24"/>
          <w:lang w:eastAsia="es-AR"/>
        </w:rPr>
      </w:pPr>
    </w:p>
    <w:p w14:paraId="2D43AE03" w14:textId="77777777" w:rsidR="00F079E7" w:rsidRPr="00F079E7" w:rsidRDefault="00303486" w:rsidP="00303486">
      <w:pPr>
        <w:spacing w:after="0" w:line="240" w:lineRule="auto"/>
        <w:jc w:val="both"/>
        <w:rPr>
          <w:rFonts w:ascii="Arial" w:eastAsia="Times New Roman" w:hAnsi="Arial" w:cs="Arial"/>
          <w:color w:val="000000"/>
          <w:sz w:val="20"/>
          <w:szCs w:val="24"/>
          <w:lang w:eastAsia="es-AR"/>
        </w:rPr>
      </w:pPr>
      <w:r>
        <w:rPr>
          <w:rFonts w:ascii="Arial" w:eastAsia="Times New Roman" w:hAnsi="Arial" w:cs="Arial"/>
          <w:color w:val="000000"/>
          <w:sz w:val="20"/>
          <w:szCs w:val="24"/>
          <w:lang w:eastAsia="es-AR"/>
        </w:rPr>
        <w:t xml:space="preserve">     </w:t>
      </w:r>
      <w:r w:rsidR="00005C77">
        <w:rPr>
          <w:rFonts w:ascii="Arial" w:eastAsia="Times New Roman" w:hAnsi="Arial" w:cs="Arial"/>
          <w:color w:val="000000"/>
          <w:sz w:val="20"/>
          <w:szCs w:val="24"/>
          <w:lang w:eastAsia="es-AR"/>
        </w:rPr>
        <w:t xml:space="preserve">Finalmente, los elementos </w:t>
      </w:r>
      <w:r>
        <w:rPr>
          <w:rFonts w:ascii="Arial" w:eastAsia="Times New Roman" w:hAnsi="Arial" w:cs="Arial"/>
          <w:color w:val="000000"/>
          <w:sz w:val="20"/>
          <w:szCs w:val="24"/>
          <w:lang w:eastAsia="es-AR"/>
        </w:rPr>
        <w:t xml:space="preserve">más destacados </w:t>
      </w:r>
      <w:r w:rsidR="00005C77">
        <w:rPr>
          <w:rFonts w:ascii="Arial" w:eastAsia="Times New Roman" w:hAnsi="Arial" w:cs="Arial"/>
          <w:color w:val="000000"/>
          <w:sz w:val="20"/>
          <w:szCs w:val="24"/>
          <w:lang w:eastAsia="es-AR"/>
        </w:rPr>
        <w:t xml:space="preserve">que componen al </w:t>
      </w:r>
      <w:r w:rsidR="00005C77" w:rsidRPr="002614F1">
        <w:rPr>
          <w:rFonts w:ascii="Arial" w:eastAsia="Times New Roman" w:hAnsi="Arial" w:cs="Arial"/>
          <w:b/>
          <w:color w:val="000000"/>
          <w:sz w:val="20"/>
          <w:szCs w:val="24"/>
          <w:highlight w:val="yellow"/>
          <w:lang w:eastAsia="es-AR"/>
        </w:rPr>
        <w:t>Sistema Solar</w:t>
      </w:r>
      <w:r w:rsidR="00005C77">
        <w:rPr>
          <w:rFonts w:ascii="Arial" w:eastAsia="Times New Roman" w:hAnsi="Arial" w:cs="Arial"/>
          <w:color w:val="000000"/>
          <w:sz w:val="20"/>
          <w:szCs w:val="24"/>
          <w:lang w:eastAsia="es-AR"/>
        </w:rPr>
        <w:t xml:space="preserve"> son el hierro, el dióxido de carbono y el nitrógeno,</w:t>
      </w:r>
      <w:r>
        <w:rPr>
          <w:rFonts w:ascii="Arial" w:eastAsia="Times New Roman" w:hAnsi="Arial" w:cs="Arial"/>
          <w:color w:val="000000"/>
          <w:sz w:val="20"/>
          <w:szCs w:val="24"/>
          <w:lang w:eastAsia="es-AR"/>
        </w:rPr>
        <w:t xml:space="preserve"> helio, metano, amoniaco y el m</w:t>
      </w:r>
      <w:r w:rsidRPr="00303486">
        <w:rPr>
          <w:rFonts w:ascii="Arial" w:eastAsia="Times New Roman" w:hAnsi="Arial" w:cs="Arial"/>
          <w:color w:val="000000"/>
          <w:sz w:val="20"/>
          <w:szCs w:val="24"/>
          <w:lang w:eastAsia="es-AR"/>
        </w:rPr>
        <w:t>onóxido de carbono</w:t>
      </w:r>
      <w:r>
        <w:rPr>
          <w:rFonts w:ascii="Arial" w:eastAsia="Times New Roman" w:hAnsi="Arial" w:cs="Arial"/>
          <w:color w:val="000000"/>
          <w:sz w:val="20"/>
          <w:szCs w:val="24"/>
          <w:lang w:eastAsia="es-AR"/>
        </w:rPr>
        <w:t xml:space="preserve">, entre otros </w:t>
      </w:r>
      <w:commentRangeStart w:id="9"/>
      <w:r>
        <w:rPr>
          <w:rFonts w:ascii="Arial" w:eastAsia="Times New Roman" w:hAnsi="Arial" w:cs="Arial"/>
          <w:color w:val="000000"/>
          <w:sz w:val="20"/>
          <w:szCs w:val="24"/>
          <w:lang w:eastAsia="es-AR"/>
        </w:rPr>
        <w:t>más</w:t>
      </w:r>
      <w:commentRangeEnd w:id="9"/>
      <w:r w:rsidR="00863092">
        <w:rPr>
          <w:rStyle w:val="Refdecomentario"/>
        </w:rPr>
        <w:commentReference w:id="9"/>
      </w:r>
      <w:r>
        <w:rPr>
          <w:rFonts w:ascii="Arial" w:eastAsia="Times New Roman" w:hAnsi="Arial" w:cs="Arial"/>
          <w:color w:val="000000"/>
          <w:sz w:val="20"/>
          <w:szCs w:val="24"/>
          <w:lang w:eastAsia="es-AR"/>
        </w:rPr>
        <w:t xml:space="preserve">. </w:t>
      </w:r>
    </w:p>
    <w:p w14:paraId="18777718" w14:textId="77777777" w:rsidR="00103ECE" w:rsidRDefault="00103ECE" w:rsidP="00F079E7">
      <w:pPr>
        <w:spacing w:after="0" w:line="240" w:lineRule="auto"/>
        <w:rPr>
          <w:rFonts w:ascii="Arial" w:eastAsia="Times New Roman" w:hAnsi="Arial" w:cs="Arial"/>
          <w:b/>
          <w:color w:val="000000"/>
          <w:sz w:val="20"/>
          <w:szCs w:val="24"/>
          <w:lang w:eastAsia="es-AR"/>
        </w:rPr>
      </w:pPr>
    </w:p>
    <w:p w14:paraId="3A208A91" w14:textId="77777777" w:rsidR="00F079E7" w:rsidRDefault="00F079E7" w:rsidP="00F079E7">
      <w:pPr>
        <w:spacing w:after="0" w:line="240" w:lineRule="auto"/>
        <w:rPr>
          <w:rFonts w:ascii="Arial" w:eastAsia="Times New Roman" w:hAnsi="Arial" w:cs="Arial"/>
          <w:b/>
          <w:color w:val="000000"/>
          <w:sz w:val="20"/>
          <w:szCs w:val="24"/>
          <w:lang w:eastAsia="es-AR"/>
        </w:rPr>
      </w:pPr>
      <w:r w:rsidRPr="00F079E7">
        <w:rPr>
          <w:rFonts w:ascii="Arial" w:eastAsia="Times New Roman" w:hAnsi="Arial" w:cs="Arial"/>
          <w:b/>
          <w:color w:val="000000"/>
          <w:sz w:val="20"/>
          <w:szCs w:val="24"/>
          <w:shd w:val="clear" w:color="auto" w:fill="FFF2CC" w:themeFill="accent4" w:themeFillTint="33"/>
          <w:lang w:eastAsia="es-AR"/>
        </w:rPr>
        <w:t>5)</w:t>
      </w:r>
      <w:r w:rsidRPr="00F079E7">
        <w:rPr>
          <w:rFonts w:ascii="Arial" w:eastAsia="Times New Roman" w:hAnsi="Arial" w:cs="Arial"/>
          <w:b/>
          <w:color w:val="000000"/>
          <w:sz w:val="20"/>
          <w:szCs w:val="24"/>
          <w:lang w:eastAsia="es-AR"/>
        </w:rPr>
        <w:t xml:space="preserve"> </w:t>
      </w:r>
      <w:r w:rsidRPr="00F079E7">
        <w:rPr>
          <w:rFonts w:ascii="Arial" w:eastAsia="Times New Roman" w:hAnsi="Arial" w:cs="Arial"/>
          <w:b/>
          <w:color w:val="4D5156"/>
          <w:sz w:val="18"/>
          <w:szCs w:val="21"/>
          <w:shd w:val="clear" w:color="auto" w:fill="FFFFFF"/>
          <w:lang w:eastAsia="es-AR"/>
        </w:rPr>
        <w:t>¿</w:t>
      </w:r>
      <w:r w:rsidRPr="00F079E7">
        <w:rPr>
          <w:rFonts w:ascii="Arial" w:eastAsia="Times New Roman" w:hAnsi="Arial" w:cs="Arial"/>
          <w:b/>
          <w:color w:val="000000"/>
          <w:sz w:val="20"/>
          <w:szCs w:val="24"/>
          <w:lang w:eastAsia="es-AR"/>
        </w:rPr>
        <w:t>Qué es un isótopo? Ejemplificar.</w:t>
      </w:r>
    </w:p>
    <w:p w14:paraId="0D70B505" w14:textId="77777777" w:rsidR="001C2BA4" w:rsidRDefault="001C2BA4" w:rsidP="00F079E7">
      <w:pPr>
        <w:spacing w:after="0" w:line="240" w:lineRule="auto"/>
        <w:rPr>
          <w:rFonts w:ascii="Arial" w:eastAsia="Times New Roman" w:hAnsi="Arial" w:cs="Arial"/>
          <w:b/>
          <w:color w:val="000000"/>
          <w:sz w:val="20"/>
          <w:szCs w:val="24"/>
          <w:lang w:eastAsia="es-AR"/>
        </w:rPr>
      </w:pPr>
    </w:p>
    <w:p w14:paraId="37DD3A36" w14:textId="77777777" w:rsidR="001C2BA4" w:rsidRPr="00F079E7" w:rsidRDefault="00AA5EB1" w:rsidP="00B73D28">
      <w:pPr>
        <w:spacing w:after="0" w:line="240" w:lineRule="auto"/>
        <w:jc w:val="both"/>
        <w:rPr>
          <w:rFonts w:ascii="Arial" w:eastAsia="Times New Roman" w:hAnsi="Arial" w:cs="Arial"/>
          <w:b/>
          <w:sz w:val="20"/>
          <w:szCs w:val="24"/>
          <w:lang w:eastAsia="es-AR"/>
        </w:rPr>
      </w:pPr>
      <w:r>
        <w:rPr>
          <w:rFonts w:ascii="Arial" w:eastAsia="Times New Roman" w:hAnsi="Arial" w:cs="Arial"/>
          <w:sz w:val="20"/>
          <w:szCs w:val="24"/>
          <w:lang w:eastAsia="es-AR"/>
        </w:rPr>
        <w:t xml:space="preserve">     </w:t>
      </w:r>
      <w:r w:rsidR="001C2BA4">
        <w:rPr>
          <w:rFonts w:ascii="Arial" w:eastAsia="Times New Roman" w:hAnsi="Arial" w:cs="Arial"/>
          <w:sz w:val="20"/>
          <w:szCs w:val="24"/>
          <w:lang w:eastAsia="es-AR"/>
        </w:rPr>
        <w:t xml:space="preserve">Un </w:t>
      </w:r>
      <w:r w:rsidR="001C2BA4" w:rsidRPr="00E965F0">
        <w:rPr>
          <w:rFonts w:ascii="Arial" w:eastAsia="Times New Roman" w:hAnsi="Arial" w:cs="Arial"/>
          <w:b/>
          <w:color w:val="1F3864" w:themeColor="accent5" w:themeShade="80"/>
          <w:sz w:val="20"/>
          <w:szCs w:val="24"/>
          <w:lang w:eastAsia="es-AR"/>
        </w:rPr>
        <w:t>isótopo</w:t>
      </w:r>
      <w:r w:rsidR="001C2BA4" w:rsidRPr="00E965F0">
        <w:rPr>
          <w:rFonts w:ascii="Arial" w:eastAsia="Times New Roman" w:hAnsi="Arial" w:cs="Arial"/>
          <w:color w:val="1F3864" w:themeColor="accent5" w:themeShade="80"/>
          <w:sz w:val="20"/>
          <w:szCs w:val="24"/>
          <w:lang w:eastAsia="es-AR"/>
        </w:rPr>
        <w:t xml:space="preserve"> </w:t>
      </w:r>
      <w:r w:rsidR="00B73D28">
        <w:rPr>
          <w:rFonts w:ascii="Arial" w:eastAsia="Times New Roman" w:hAnsi="Arial" w:cs="Arial"/>
          <w:sz w:val="20"/>
          <w:szCs w:val="24"/>
          <w:lang w:eastAsia="es-AR"/>
        </w:rPr>
        <w:t>trata acerca de átomos en los cuales los núcleos atómicos se conforman y/o poseen el mismo número de protones y diferente número de neutrones. Así, no todos los átomos de un mismo elemento son idénticos y cada una de estas variedades</w:t>
      </w:r>
      <w:r w:rsidR="00D604DB">
        <w:rPr>
          <w:rFonts w:ascii="Arial" w:eastAsia="Times New Roman" w:hAnsi="Arial" w:cs="Arial"/>
          <w:sz w:val="20"/>
          <w:szCs w:val="24"/>
          <w:lang w:eastAsia="es-AR"/>
        </w:rPr>
        <w:t xml:space="preserve"> corresponde a un isó</w:t>
      </w:r>
      <w:r w:rsidR="00B73D28">
        <w:rPr>
          <w:rFonts w:ascii="Arial" w:eastAsia="Times New Roman" w:hAnsi="Arial" w:cs="Arial"/>
          <w:sz w:val="20"/>
          <w:szCs w:val="24"/>
          <w:lang w:eastAsia="es-AR"/>
        </w:rPr>
        <w:t xml:space="preserve">topo diferente. La diferencia que se presenta </w:t>
      </w:r>
      <w:r w:rsidR="00D604DB">
        <w:rPr>
          <w:rFonts w:ascii="Arial" w:eastAsia="Times New Roman" w:hAnsi="Arial" w:cs="Arial"/>
          <w:sz w:val="20"/>
          <w:szCs w:val="24"/>
          <w:lang w:eastAsia="es-AR"/>
        </w:rPr>
        <w:t xml:space="preserve">se da únicamente con el número de neutrones. Están ubicados en el mismo lugar en la Tabla Periódica, por lo tanto, poseen el mismo </w:t>
      </w:r>
      <w:r w:rsidR="00D604DB" w:rsidRPr="00D604DB">
        <w:rPr>
          <w:rFonts w:ascii="Arial" w:eastAsia="Times New Roman" w:hAnsi="Arial" w:cs="Arial"/>
          <w:b/>
          <w:sz w:val="20"/>
          <w:szCs w:val="24"/>
          <w:lang w:eastAsia="es-AR"/>
        </w:rPr>
        <w:t>número atómico</w:t>
      </w:r>
      <w:r w:rsidR="00D604DB">
        <w:rPr>
          <w:rFonts w:ascii="Arial" w:eastAsia="Times New Roman" w:hAnsi="Arial" w:cs="Arial"/>
          <w:sz w:val="20"/>
          <w:szCs w:val="24"/>
          <w:lang w:eastAsia="es-AR"/>
        </w:rPr>
        <w:t xml:space="preserve"> </w:t>
      </w:r>
      <w:r w:rsidR="00D604DB" w:rsidRPr="00D604DB">
        <w:rPr>
          <w:rFonts w:ascii="Arial" w:eastAsia="Times New Roman" w:hAnsi="Arial" w:cs="Arial"/>
          <w:b/>
          <w:sz w:val="20"/>
          <w:szCs w:val="24"/>
          <w:lang w:eastAsia="es-AR"/>
        </w:rPr>
        <w:t>(Z)</w:t>
      </w:r>
      <w:r w:rsidR="00D604DB">
        <w:rPr>
          <w:rFonts w:ascii="Arial" w:eastAsia="Times New Roman" w:hAnsi="Arial" w:cs="Arial"/>
          <w:sz w:val="20"/>
          <w:szCs w:val="24"/>
          <w:lang w:eastAsia="es-AR"/>
        </w:rPr>
        <w:t xml:space="preserve"> y distinto </w:t>
      </w:r>
      <w:r w:rsidR="00D604DB" w:rsidRPr="00D604DB">
        <w:rPr>
          <w:rFonts w:ascii="Arial" w:eastAsia="Times New Roman" w:hAnsi="Arial" w:cs="Arial"/>
          <w:b/>
          <w:sz w:val="20"/>
          <w:szCs w:val="24"/>
          <w:lang w:eastAsia="es-AR"/>
        </w:rPr>
        <w:t xml:space="preserve">número másico (A). </w:t>
      </w:r>
    </w:p>
    <w:p w14:paraId="3D0F08B4" w14:textId="77777777" w:rsidR="00F079E7" w:rsidRDefault="00D604DB" w:rsidP="00D604DB">
      <w:pPr>
        <w:spacing w:after="0" w:line="240" w:lineRule="auto"/>
        <w:jc w:val="both"/>
        <w:rPr>
          <w:rFonts w:ascii="Arial" w:eastAsia="Times New Roman" w:hAnsi="Arial" w:cs="Arial"/>
          <w:sz w:val="20"/>
          <w:szCs w:val="24"/>
          <w:lang w:eastAsia="es-AR"/>
        </w:rPr>
      </w:pPr>
      <w:r w:rsidRPr="00D604DB">
        <w:rPr>
          <w:rFonts w:ascii="Arial" w:eastAsia="Times New Roman" w:hAnsi="Arial" w:cs="Arial"/>
          <w:sz w:val="20"/>
          <w:szCs w:val="24"/>
          <w:lang w:eastAsia="es-AR"/>
        </w:rPr>
        <w:t>De esta manera, también existen combinaciones de protones y neutrones “preferidas</w:t>
      </w:r>
      <w:r>
        <w:rPr>
          <w:rFonts w:ascii="Arial" w:eastAsia="Times New Roman" w:hAnsi="Arial" w:cs="Arial"/>
          <w:sz w:val="20"/>
          <w:szCs w:val="24"/>
          <w:lang w:eastAsia="es-AR"/>
        </w:rPr>
        <w:t xml:space="preserve">” en los diferentes átomos, los ligeros tienden a igualar la cantidad de neutrones y protones, y los pesados tienen más </w:t>
      </w:r>
      <w:commentRangeStart w:id="10"/>
      <w:r>
        <w:rPr>
          <w:rFonts w:ascii="Arial" w:eastAsia="Times New Roman" w:hAnsi="Arial" w:cs="Arial"/>
          <w:sz w:val="20"/>
          <w:szCs w:val="24"/>
          <w:lang w:eastAsia="es-AR"/>
        </w:rPr>
        <w:t>neutrones</w:t>
      </w:r>
      <w:commentRangeEnd w:id="10"/>
      <w:r w:rsidR="00863092">
        <w:rPr>
          <w:rStyle w:val="Refdecomentario"/>
        </w:rPr>
        <w:commentReference w:id="10"/>
      </w:r>
      <w:r>
        <w:rPr>
          <w:rFonts w:ascii="Arial" w:eastAsia="Times New Roman" w:hAnsi="Arial" w:cs="Arial"/>
          <w:sz w:val="20"/>
          <w:szCs w:val="24"/>
          <w:lang w:eastAsia="es-AR"/>
        </w:rPr>
        <w:t xml:space="preserve">. </w:t>
      </w:r>
    </w:p>
    <w:p w14:paraId="04CDA820" w14:textId="77777777" w:rsidR="00D604DB" w:rsidRDefault="008B2193" w:rsidP="00D604DB">
      <w:pPr>
        <w:spacing w:after="0" w:line="240" w:lineRule="auto"/>
        <w:jc w:val="both"/>
        <w:rPr>
          <w:rFonts w:ascii="Arial" w:eastAsia="Times New Roman" w:hAnsi="Arial" w:cs="Arial"/>
          <w:sz w:val="20"/>
          <w:szCs w:val="24"/>
          <w:lang w:eastAsia="es-AR"/>
        </w:rPr>
      </w:pPr>
      <w:r w:rsidRPr="00E965F0">
        <w:rPr>
          <w:rFonts w:ascii="Arial" w:eastAsia="Times New Roman" w:hAnsi="Arial" w:cs="Arial"/>
          <w:noProof/>
          <w:color w:val="222222"/>
          <w:sz w:val="20"/>
          <w:szCs w:val="20"/>
          <w:lang w:eastAsia="es-AR"/>
        </w:rPr>
        <w:drawing>
          <wp:anchor distT="0" distB="0" distL="114300" distR="114300" simplePos="0" relativeHeight="251660288" behindDoc="0" locked="0" layoutInCell="1" allowOverlap="1" wp14:anchorId="1CEE66CF" wp14:editId="00EAC614">
            <wp:simplePos x="0" y="0"/>
            <wp:positionH relativeFrom="column">
              <wp:posOffset>3520440</wp:posOffset>
            </wp:positionH>
            <wp:positionV relativeFrom="paragraph">
              <wp:posOffset>114300</wp:posOffset>
            </wp:positionV>
            <wp:extent cx="1866900" cy="1480820"/>
            <wp:effectExtent l="76200" t="76200" r="133350" b="138430"/>
            <wp:wrapSquare wrapText="bothSides"/>
            <wp:docPr id="3" name="Imagen 3" descr="Principales CARACTERÍSTICAS de los ISÓTOPOS - ¡¡RESUMEN C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ales CARACTERÍSTICAS de los ISÓTOPOS - ¡¡RESUMEN CORT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286" r="8816" b="13354"/>
                    <a:stretch/>
                  </pic:blipFill>
                  <pic:spPr bwMode="auto">
                    <a:xfrm>
                      <a:off x="0" y="0"/>
                      <a:ext cx="1866900" cy="148082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B79915" w14:textId="77777777" w:rsidR="00D604DB" w:rsidRPr="00F079E7" w:rsidRDefault="00D604DB" w:rsidP="00D604DB">
      <w:pPr>
        <w:spacing w:after="0" w:line="240" w:lineRule="auto"/>
        <w:jc w:val="both"/>
        <w:rPr>
          <w:rFonts w:ascii="Arial" w:eastAsia="Times New Roman" w:hAnsi="Arial" w:cs="Arial"/>
          <w:b/>
          <w:sz w:val="20"/>
          <w:szCs w:val="24"/>
          <w:lang w:eastAsia="es-AR"/>
        </w:rPr>
      </w:pPr>
      <w:r w:rsidRPr="00197EBC">
        <w:rPr>
          <w:rFonts w:ascii="Arial" w:eastAsia="Times New Roman" w:hAnsi="Arial" w:cs="Arial"/>
          <w:b/>
          <w:sz w:val="20"/>
          <w:szCs w:val="24"/>
          <w:lang w:eastAsia="es-AR"/>
        </w:rPr>
        <w:t xml:space="preserve">Ejemplo de Isótopo: </w:t>
      </w:r>
    </w:p>
    <w:p w14:paraId="7E78A313" w14:textId="77777777" w:rsidR="003A3926" w:rsidRDefault="003A3926" w:rsidP="00F079E7">
      <w:pPr>
        <w:spacing w:after="0" w:line="240" w:lineRule="auto"/>
        <w:jc w:val="both"/>
        <w:rPr>
          <w:rFonts w:ascii="Arial" w:eastAsia="Times New Roman" w:hAnsi="Arial" w:cs="Arial"/>
          <w:color w:val="000000"/>
          <w:sz w:val="20"/>
          <w:szCs w:val="24"/>
          <w:lang w:eastAsia="es-AR"/>
        </w:rPr>
      </w:pPr>
    </w:p>
    <w:p w14:paraId="7515180B" w14:textId="77777777" w:rsidR="00B73D28" w:rsidRDefault="003A3926" w:rsidP="00F079E7">
      <w:pPr>
        <w:spacing w:after="0" w:line="240" w:lineRule="auto"/>
        <w:jc w:val="both"/>
        <w:rPr>
          <w:rFonts w:ascii="Arial" w:eastAsia="Times New Roman" w:hAnsi="Arial" w:cs="Arial"/>
          <w:color w:val="000000"/>
          <w:sz w:val="20"/>
          <w:szCs w:val="24"/>
          <w:lang w:eastAsia="es-AR"/>
        </w:rPr>
      </w:pPr>
      <w:r w:rsidRPr="003A3926">
        <w:rPr>
          <w:rFonts w:ascii="Arial" w:eastAsia="Times New Roman" w:hAnsi="Arial" w:cs="Arial"/>
          <w:color w:val="000000"/>
          <w:sz w:val="20"/>
          <w:szCs w:val="24"/>
          <w:lang w:eastAsia="es-AR"/>
        </w:rPr>
        <w:t>E</w:t>
      </w:r>
      <w:r>
        <w:rPr>
          <w:rFonts w:ascii="Arial" w:eastAsia="Times New Roman" w:hAnsi="Arial" w:cs="Arial"/>
          <w:color w:val="000000"/>
          <w:sz w:val="20"/>
          <w:szCs w:val="24"/>
          <w:lang w:eastAsia="es-AR"/>
        </w:rPr>
        <w:t xml:space="preserve">l </w:t>
      </w:r>
      <w:r w:rsidRPr="003A3926">
        <w:rPr>
          <w:rFonts w:ascii="Arial" w:eastAsia="Times New Roman" w:hAnsi="Arial" w:cs="Arial"/>
          <w:b/>
          <w:color w:val="1F3864" w:themeColor="accent5" w:themeShade="80"/>
          <w:sz w:val="20"/>
          <w:szCs w:val="24"/>
          <w:lang w:eastAsia="es-AR"/>
        </w:rPr>
        <w:t>Hidrógeno (H)</w:t>
      </w:r>
      <w:r w:rsidRPr="003A3926">
        <w:rPr>
          <w:rFonts w:ascii="Arial" w:eastAsia="Times New Roman" w:hAnsi="Arial" w:cs="Arial"/>
          <w:color w:val="1F3864" w:themeColor="accent5" w:themeShade="80"/>
          <w:sz w:val="20"/>
          <w:szCs w:val="24"/>
          <w:lang w:eastAsia="es-AR"/>
        </w:rPr>
        <w:t xml:space="preserve"> </w:t>
      </w:r>
      <w:r w:rsidR="00E965F0" w:rsidRPr="00E965F0">
        <w:rPr>
          <w:rFonts w:ascii="Arial" w:eastAsia="Times New Roman" w:hAnsi="Arial" w:cs="Arial"/>
          <w:sz w:val="20"/>
          <w:szCs w:val="24"/>
          <w:lang w:eastAsia="es-AR"/>
        </w:rPr>
        <w:t xml:space="preserve">Z=1 (un protón), </w:t>
      </w:r>
      <w:r>
        <w:rPr>
          <w:rFonts w:ascii="Arial" w:eastAsia="Times New Roman" w:hAnsi="Arial" w:cs="Arial"/>
          <w:color w:val="000000"/>
          <w:sz w:val="20"/>
          <w:szCs w:val="24"/>
          <w:lang w:eastAsia="es-AR"/>
        </w:rPr>
        <w:t xml:space="preserve">posee tres isótopos al variar el número de neutrones. </w:t>
      </w:r>
    </w:p>
    <w:p w14:paraId="45485FD9" w14:textId="77777777" w:rsidR="003A3926" w:rsidRDefault="003A3926" w:rsidP="003A3926">
      <w:pPr>
        <w:spacing w:after="0" w:line="240" w:lineRule="auto"/>
        <w:jc w:val="both"/>
        <w:rPr>
          <w:rFonts w:ascii="Arial" w:eastAsia="Times New Roman" w:hAnsi="Arial" w:cs="Arial"/>
          <w:color w:val="000000"/>
          <w:sz w:val="20"/>
          <w:szCs w:val="24"/>
          <w:lang w:eastAsia="es-AR"/>
        </w:rPr>
      </w:pPr>
    </w:p>
    <w:p w14:paraId="0491D96F" w14:textId="77777777" w:rsidR="003A3926" w:rsidRPr="003A3926" w:rsidRDefault="003A3926" w:rsidP="003A3926">
      <w:pPr>
        <w:numPr>
          <w:ilvl w:val="0"/>
          <w:numId w:val="2"/>
        </w:numPr>
        <w:shd w:val="clear" w:color="auto" w:fill="FFFFFF"/>
        <w:tabs>
          <w:tab w:val="left" w:pos="284"/>
        </w:tabs>
        <w:spacing w:after="60" w:line="330" w:lineRule="atLeast"/>
        <w:ind w:left="142" w:right="-495" w:firstLine="0"/>
        <w:jc w:val="both"/>
        <w:rPr>
          <w:rFonts w:ascii="Arial" w:eastAsia="Times New Roman" w:hAnsi="Arial" w:cs="Arial"/>
          <w:color w:val="222222"/>
          <w:sz w:val="20"/>
          <w:szCs w:val="20"/>
          <w:lang w:eastAsia="es-AR"/>
        </w:rPr>
      </w:pPr>
      <w:proofErr w:type="spellStart"/>
      <w:r w:rsidRPr="003A3926">
        <w:rPr>
          <w:rFonts w:ascii="Arial" w:eastAsia="Times New Roman" w:hAnsi="Arial" w:cs="Arial"/>
          <w:b/>
          <w:bCs/>
          <w:color w:val="222222"/>
          <w:sz w:val="20"/>
          <w:szCs w:val="20"/>
          <w:lang w:eastAsia="es-AR"/>
        </w:rPr>
        <w:t>Protio</w:t>
      </w:r>
      <w:proofErr w:type="spellEnd"/>
      <w:r w:rsidRPr="003A3926">
        <w:rPr>
          <w:rFonts w:ascii="Arial" w:eastAsia="Times New Roman" w:hAnsi="Arial" w:cs="Arial"/>
          <w:b/>
          <w:bCs/>
          <w:color w:val="222222"/>
          <w:sz w:val="20"/>
          <w:szCs w:val="20"/>
          <w:lang w:eastAsia="es-AR"/>
        </w:rPr>
        <w:t> </w:t>
      </w:r>
      <w:r w:rsidRPr="003A3926">
        <w:rPr>
          <w:rFonts w:ascii="Arial" w:eastAsia="Times New Roman" w:hAnsi="Arial" w:cs="Arial"/>
          <w:color w:val="222222"/>
          <w:sz w:val="20"/>
          <w:szCs w:val="20"/>
          <w:lang w:eastAsia="es-AR"/>
        </w:rPr>
        <w:t>Z=1 y A=1 (0 neutrones)</w:t>
      </w:r>
    </w:p>
    <w:p w14:paraId="6A4F2361" w14:textId="77777777" w:rsidR="003A3926" w:rsidRPr="003A3926" w:rsidRDefault="003A3926" w:rsidP="003A3926">
      <w:pPr>
        <w:numPr>
          <w:ilvl w:val="0"/>
          <w:numId w:val="3"/>
        </w:numPr>
        <w:shd w:val="clear" w:color="auto" w:fill="FFFFFF"/>
        <w:tabs>
          <w:tab w:val="left" w:pos="284"/>
        </w:tabs>
        <w:spacing w:after="60" w:line="330" w:lineRule="atLeast"/>
        <w:ind w:left="142" w:right="-495" w:firstLine="0"/>
        <w:jc w:val="both"/>
        <w:rPr>
          <w:rFonts w:ascii="Arial" w:eastAsia="Times New Roman" w:hAnsi="Arial" w:cs="Arial"/>
          <w:color w:val="222222"/>
          <w:sz w:val="20"/>
          <w:szCs w:val="20"/>
          <w:lang w:eastAsia="es-AR"/>
        </w:rPr>
      </w:pPr>
      <w:r w:rsidRPr="003A3926">
        <w:rPr>
          <w:rFonts w:ascii="Arial" w:eastAsia="Times New Roman" w:hAnsi="Arial" w:cs="Arial"/>
          <w:b/>
          <w:bCs/>
          <w:color w:val="222222"/>
          <w:sz w:val="20"/>
          <w:szCs w:val="20"/>
          <w:lang w:eastAsia="es-AR"/>
        </w:rPr>
        <w:t>Deuterio </w:t>
      </w:r>
      <w:r w:rsidRPr="003A3926">
        <w:rPr>
          <w:rFonts w:ascii="Arial" w:eastAsia="Times New Roman" w:hAnsi="Arial" w:cs="Arial"/>
          <w:color w:val="222222"/>
          <w:sz w:val="20"/>
          <w:szCs w:val="20"/>
          <w:lang w:eastAsia="es-AR"/>
        </w:rPr>
        <w:t>Z=1 y A=2 (1 neutrón)</w:t>
      </w:r>
      <w:r w:rsidR="00E965F0">
        <w:rPr>
          <w:rFonts w:ascii="Arial" w:eastAsia="Times New Roman" w:hAnsi="Arial" w:cs="Arial"/>
          <w:color w:val="222222"/>
          <w:sz w:val="20"/>
          <w:szCs w:val="20"/>
          <w:lang w:eastAsia="es-AR"/>
        </w:rPr>
        <w:t xml:space="preserve"> </w:t>
      </w:r>
    </w:p>
    <w:p w14:paraId="790D38F2" w14:textId="77777777" w:rsidR="003A3926" w:rsidRDefault="003A3926" w:rsidP="003A3926">
      <w:pPr>
        <w:numPr>
          <w:ilvl w:val="0"/>
          <w:numId w:val="4"/>
        </w:numPr>
        <w:shd w:val="clear" w:color="auto" w:fill="FFFFFF"/>
        <w:tabs>
          <w:tab w:val="left" w:pos="284"/>
        </w:tabs>
        <w:spacing w:after="60" w:line="330" w:lineRule="atLeast"/>
        <w:ind w:left="142" w:right="-495" w:firstLine="0"/>
        <w:jc w:val="both"/>
        <w:rPr>
          <w:rFonts w:ascii="Arial" w:eastAsia="Times New Roman" w:hAnsi="Arial" w:cs="Arial"/>
          <w:color w:val="222222"/>
          <w:sz w:val="20"/>
          <w:szCs w:val="20"/>
          <w:lang w:eastAsia="es-AR"/>
        </w:rPr>
      </w:pPr>
      <w:r w:rsidRPr="003A3926">
        <w:rPr>
          <w:rFonts w:ascii="Arial" w:eastAsia="Times New Roman" w:hAnsi="Arial" w:cs="Arial"/>
          <w:b/>
          <w:bCs/>
          <w:color w:val="222222"/>
          <w:sz w:val="20"/>
          <w:szCs w:val="20"/>
          <w:lang w:eastAsia="es-AR"/>
        </w:rPr>
        <w:t>Tritio </w:t>
      </w:r>
      <w:r w:rsidRPr="003A3926">
        <w:rPr>
          <w:rFonts w:ascii="Arial" w:eastAsia="Times New Roman" w:hAnsi="Arial" w:cs="Arial"/>
          <w:color w:val="222222"/>
          <w:sz w:val="20"/>
          <w:szCs w:val="20"/>
          <w:lang w:eastAsia="es-AR"/>
        </w:rPr>
        <w:t>Z=1 y A=3 (2 neutrones)</w:t>
      </w:r>
    </w:p>
    <w:p w14:paraId="0B4E8DA9" w14:textId="77777777" w:rsidR="00B73D28" w:rsidRDefault="00B73D28" w:rsidP="00F079E7">
      <w:pPr>
        <w:spacing w:after="0" w:line="240" w:lineRule="auto"/>
        <w:jc w:val="both"/>
        <w:rPr>
          <w:rFonts w:ascii="Calibri" w:eastAsia="Times New Roman" w:hAnsi="Calibri" w:cs="Times New Roman"/>
          <w:color w:val="000000"/>
          <w:sz w:val="24"/>
          <w:szCs w:val="24"/>
          <w:lang w:eastAsia="es-AR"/>
        </w:rPr>
      </w:pPr>
    </w:p>
    <w:p w14:paraId="5F9D35AE" w14:textId="77777777" w:rsidR="00103ECE" w:rsidRDefault="00103ECE" w:rsidP="00F079E7">
      <w:pPr>
        <w:spacing w:after="0" w:line="240" w:lineRule="auto"/>
        <w:jc w:val="both"/>
        <w:rPr>
          <w:rFonts w:ascii="Arial" w:eastAsia="Times New Roman" w:hAnsi="Arial" w:cs="Arial"/>
          <w:b/>
          <w:color w:val="000000"/>
          <w:sz w:val="20"/>
          <w:szCs w:val="24"/>
          <w:lang w:eastAsia="es-AR"/>
        </w:rPr>
      </w:pPr>
    </w:p>
    <w:p w14:paraId="2D213146" w14:textId="77777777" w:rsidR="00103ECE" w:rsidRDefault="004B6EA4" w:rsidP="00F079E7">
      <w:pPr>
        <w:spacing w:after="0" w:line="240" w:lineRule="auto"/>
        <w:jc w:val="both"/>
        <w:rPr>
          <w:rFonts w:ascii="Arial" w:eastAsia="Times New Roman" w:hAnsi="Arial" w:cs="Arial"/>
          <w:b/>
          <w:color w:val="000000"/>
          <w:sz w:val="20"/>
          <w:szCs w:val="24"/>
          <w:lang w:eastAsia="es-AR"/>
        </w:rPr>
      </w:pPr>
      <w:commentRangeStart w:id="11"/>
      <w:commentRangeEnd w:id="11"/>
      <w:r>
        <w:rPr>
          <w:rStyle w:val="Refdecomentario"/>
        </w:rPr>
        <w:commentReference w:id="11"/>
      </w:r>
    </w:p>
    <w:p w14:paraId="6D6C14D5" w14:textId="77777777" w:rsidR="00103ECE" w:rsidRDefault="00103ECE" w:rsidP="00F079E7">
      <w:pPr>
        <w:spacing w:after="0" w:line="240" w:lineRule="auto"/>
        <w:jc w:val="both"/>
        <w:rPr>
          <w:rFonts w:ascii="Arial" w:eastAsia="Times New Roman" w:hAnsi="Arial" w:cs="Arial"/>
          <w:b/>
          <w:color w:val="000000"/>
          <w:sz w:val="20"/>
          <w:szCs w:val="24"/>
          <w:lang w:eastAsia="es-AR"/>
        </w:rPr>
      </w:pPr>
    </w:p>
    <w:p w14:paraId="66681761" w14:textId="77777777" w:rsidR="00103ECE" w:rsidRDefault="00103ECE" w:rsidP="00F079E7">
      <w:pPr>
        <w:spacing w:after="0" w:line="240" w:lineRule="auto"/>
        <w:jc w:val="both"/>
        <w:rPr>
          <w:rFonts w:ascii="Arial" w:eastAsia="Times New Roman" w:hAnsi="Arial" w:cs="Arial"/>
          <w:b/>
          <w:color w:val="000000"/>
          <w:sz w:val="20"/>
          <w:szCs w:val="24"/>
          <w:lang w:eastAsia="es-AR"/>
        </w:rPr>
      </w:pPr>
    </w:p>
    <w:p w14:paraId="4255C293" w14:textId="77777777" w:rsidR="00103ECE" w:rsidRDefault="00103ECE" w:rsidP="00F079E7">
      <w:pPr>
        <w:spacing w:after="0" w:line="240" w:lineRule="auto"/>
        <w:jc w:val="both"/>
        <w:rPr>
          <w:rFonts w:ascii="Arial" w:eastAsia="Times New Roman" w:hAnsi="Arial" w:cs="Arial"/>
          <w:b/>
          <w:color w:val="000000"/>
          <w:sz w:val="20"/>
          <w:szCs w:val="24"/>
          <w:lang w:eastAsia="es-AR"/>
        </w:rPr>
      </w:pPr>
    </w:p>
    <w:p w14:paraId="6F164F2D" w14:textId="77777777" w:rsidR="00103ECE" w:rsidRDefault="00103ECE" w:rsidP="00F079E7">
      <w:pPr>
        <w:spacing w:after="0" w:line="240" w:lineRule="auto"/>
        <w:jc w:val="both"/>
        <w:rPr>
          <w:rFonts w:ascii="Arial" w:eastAsia="Times New Roman" w:hAnsi="Arial" w:cs="Arial"/>
          <w:b/>
          <w:color w:val="000000"/>
          <w:sz w:val="20"/>
          <w:szCs w:val="24"/>
          <w:lang w:eastAsia="es-AR"/>
        </w:rPr>
      </w:pPr>
    </w:p>
    <w:p w14:paraId="45E86004" w14:textId="77777777" w:rsidR="00F079E7" w:rsidRPr="00F079E7" w:rsidRDefault="00F079E7" w:rsidP="00F079E7">
      <w:pPr>
        <w:spacing w:after="0" w:line="240" w:lineRule="auto"/>
        <w:jc w:val="both"/>
        <w:rPr>
          <w:rFonts w:ascii="Arial" w:eastAsia="Times New Roman" w:hAnsi="Arial" w:cs="Arial"/>
          <w:b/>
          <w:sz w:val="20"/>
          <w:szCs w:val="24"/>
          <w:lang w:eastAsia="es-AR"/>
        </w:rPr>
      </w:pPr>
      <w:r w:rsidRPr="00F079E7">
        <w:rPr>
          <w:rFonts w:ascii="Arial" w:eastAsia="Times New Roman" w:hAnsi="Arial" w:cs="Arial"/>
          <w:b/>
          <w:color w:val="000000"/>
          <w:sz w:val="20"/>
          <w:szCs w:val="24"/>
          <w:shd w:val="clear" w:color="auto" w:fill="FFF2CC" w:themeFill="accent4" w:themeFillTint="33"/>
          <w:lang w:eastAsia="es-AR"/>
        </w:rPr>
        <w:lastRenderedPageBreak/>
        <w:t>6)</w:t>
      </w:r>
      <w:r w:rsidRPr="00F079E7">
        <w:rPr>
          <w:rFonts w:ascii="Arial" w:eastAsia="Times New Roman" w:hAnsi="Arial" w:cs="Arial"/>
          <w:b/>
          <w:color w:val="000000"/>
          <w:sz w:val="20"/>
          <w:szCs w:val="24"/>
          <w:lang w:eastAsia="es-AR"/>
        </w:rPr>
        <w:t xml:space="preserve"> Completar la siguiente tabla: </w:t>
      </w:r>
    </w:p>
    <w:p w14:paraId="7EB85E3A" w14:textId="77777777" w:rsidR="00F079E7" w:rsidRPr="00F079E7" w:rsidRDefault="00F079E7" w:rsidP="00F079E7">
      <w:pPr>
        <w:spacing w:after="0" w:line="240" w:lineRule="auto"/>
        <w:rPr>
          <w:rFonts w:ascii="Times New Roman" w:eastAsia="Times New Roman" w:hAnsi="Times New Roman" w:cs="Times New Roman"/>
          <w:sz w:val="24"/>
          <w:szCs w:val="24"/>
          <w:lang w:eastAsia="es-AR"/>
        </w:rPr>
      </w:pPr>
    </w:p>
    <w:p w14:paraId="0203E30A" w14:textId="10268D0E" w:rsidR="000E1DD0" w:rsidRDefault="00B76533" w:rsidP="00103ECE">
      <w:pPr>
        <w:spacing w:after="0" w:line="240" w:lineRule="auto"/>
        <w:jc w:val="both"/>
        <w:rPr>
          <w:ins w:id="12" w:author="Milagro Urricariet" w:date="2021-11-09T23:53:00Z"/>
          <w:rFonts w:ascii="Times New Roman" w:eastAsia="Times New Roman" w:hAnsi="Times New Roman" w:cs="Times New Roman"/>
          <w:sz w:val="24"/>
          <w:szCs w:val="24"/>
          <w:lang w:eastAsia="es-AR"/>
        </w:rPr>
      </w:pPr>
      <w:r>
        <w:rPr>
          <w:rFonts w:ascii="Calibri" w:eastAsia="Times New Roman" w:hAnsi="Calibri" w:cs="Times New Roman"/>
          <w:noProof/>
          <w:color w:val="000000"/>
          <w:sz w:val="24"/>
          <w:szCs w:val="24"/>
          <w:lang w:eastAsia="es-AR"/>
        </w:rPr>
        <mc:AlternateContent>
          <mc:Choice Requires="wps">
            <w:drawing>
              <wp:anchor distT="0" distB="0" distL="114300" distR="114300" simplePos="0" relativeHeight="251680768" behindDoc="0" locked="0" layoutInCell="1" allowOverlap="1" wp14:anchorId="49BDAD8E" wp14:editId="0CB7F496">
                <wp:simplePos x="0" y="0"/>
                <wp:positionH relativeFrom="column">
                  <wp:posOffset>4892040</wp:posOffset>
                </wp:positionH>
                <wp:positionV relativeFrom="paragraph">
                  <wp:posOffset>1041400</wp:posOffset>
                </wp:positionV>
                <wp:extent cx="390525" cy="257175"/>
                <wp:effectExtent l="0" t="0" r="0" b="9525"/>
                <wp:wrapNone/>
                <wp:docPr id="23" name="Cuadro de texto 23"/>
                <wp:cNvGraphicFramePr/>
                <a:graphic xmlns:a="http://schemas.openxmlformats.org/drawingml/2006/main">
                  <a:graphicData uri="http://schemas.microsoft.com/office/word/2010/wordprocessingShape">
                    <wps:wsp>
                      <wps:cNvSpPr txBox="1"/>
                      <wps:spPr>
                        <a:xfrm>
                          <a:off x="0" y="0"/>
                          <a:ext cx="39052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31912F" w14:textId="77777777" w:rsidR="00B76533" w:rsidRPr="00B76533" w:rsidRDefault="00B76533">
                            <w:pPr>
                              <w:rPr>
                                <w:b/>
                              </w:rPr>
                            </w:pPr>
                            <w:r w:rsidRPr="00B76533">
                              <w:rPr>
                                <w:b/>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23" o:spid="_x0000_s1026" type="#_x0000_t202" style="position:absolute;left:0;text-align:left;margin-left:385.2pt;margin-top:82pt;width:30.75pt;height:20.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" filled="f" stroked="f">
                <v:textbox>
                  <w:txbxContent>
                    <w:p w:rsidR="00B76533" w:rsidRPr="00B76533" w:rsidRDefault="00B76533">
                      <w:pPr>
                        <w:rPr>
                          <w:b/>
                        </w:rPr>
                      </w:pPr>
                      <w:r w:rsidRPr="00B76533">
                        <w:rPr>
                          <w:b/>
                        </w:rPr>
                        <w:t>10</w:t>
                      </w:r>
                    </w:p>
                  </w:txbxContent>
                </v:textbox>
              </v:shape>
            </w:pict>
          </mc:Fallback>
        </mc:AlternateContent>
      </w:r>
      <w:r>
        <w:rPr>
          <w:rFonts w:ascii="Calibri" w:eastAsia="Times New Roman" w:hAnsi="Calibri" w:cs="Times New Roman"/>
          <w:noProof/>
          <w:color w:val="000000"/>
          <w:sz w:val="24"/>
          <w:szCs w:val="24"/>
          <w:lang w:eastAsia="es-AR"/>
        </w:rPr>
        <mc:AlternateContent>
          <mc:Choice Requires="wps">
            <w:drawing>
              <wp:anchor distT="0" distB="0" distL="114300" distR="114300" simplePos="0" relativeHeight="251679744" behindDoc="0" locked="0" layoutInCell="1" allowOverlap="1" wp14:anchorId="082ECED3" wp14:editId="06C12E33">
                <wp:simplePos x="0" y="0"/>
                <wp:positionH relativeFrom="column">
                  <wp:posOffset>4206240</wp:posOffset>
                </wp:positionH>
                <wp:positionV relativeFrom="paragraph">
                  <wp:posOffset>708025</wp:posOffset>
                </wp:positionV>
                <wp:extent cx="342900" cy="26670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3429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11517E" w14:textId="77777777" w:rsidR="00B76533" w:rsidRPr="00B76533" w:rsidRDefault="00B76533">
                            <w:pPr>
                              <w:rPr>
                                <w:b/>
                              </w:rPr>
                            </w:pPr>
                            <w:r w:rsidRPr="00B76533">
                              <w:rPr>
                                <w:b/>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2" o:spid="_x0000_s1027" type="#_x0000_t202" style="position:absolute;left:0;text-align:left;margin-left:331.2pt;margin-top:55.75pt;width:27pt;height:2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" filled="f" stroked="f">
                <v:textbox>
                  <w:txbxContent>
                    <w:p w:rsidR="00B76533" w:rsidRPr="00B76533" w:rsidRDefault="00B76533">
                      <w:pPr>
                        <w:rPr>
                          <w:b/>
                        </w:rPr>
                      </w:pPr>
                      <w:r w:rsidRPr="00B76533">
                        <w:rPr>
                          <w:b/>
                        </w:rPr>
                        <w:t>18</w:t>
                      </w:r>
                    </w:p>
                  </w:txbxContent>
                </v:textbox>
              </v:shape>
            </w:pict>
          </mc:Fallback>
        </mc:AlternateContent>
      </w:r>
      <w:r>
        <w:rPr>
          <w:rFonts w:ascii="Calibri" w:eastAsia="Times New Roman" w:hAnsi="Calibri" w:cs="Times New Roman"/>
          <w:noProof/>
          <w:color w:val="000000"/>
          <w:sz w:val="24"/>
          <w:szCs w:val="24"/>
          <w:lang w:eastAsia="es-AR"/>
        </w:rPr>
        <mc:AlternateContent>
          <mc:Choice Requires="wps">
            <w:drawing>
              <wp:anchor distT="0" distB="0" distL="114300" distR="114300" simplePos="0" relativeHeight="251676672" behindDoc="0" locked="0" layoutInCell="1" allowOverlap="1" wp14:anchorId="3C16212F" wp14:editId="3803ECEE">
                <wp:simplePos x="0" y="0"/>
                <wp:positionH relativeFrom="column">
                  <wp:posOffset>4253865</wp:posOffset>
                </wp:positionH>
                <wp:positionV relativeFrom="paragraph">
                  <wp:posOffset>1041400</wp:posOffset>
                </wp:positionV>
                <wp:extent cx="476250" cy="26670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4762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E78254" w14:textId="77777777" w:rsidR="00B76533" w:rsidRPr="00B76533" w:rsidRDefault="00B76533">
                            <w:pPr>
                              <w:rPr>
                                <w:b/>
                              </w:rPr>
                            </w:pPr>
                            <w:r>
                              <w:rPr>
                                <w:b/>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FF6497" id="Cuadro de texto 19" o:spid="_x0000_s1028" type="#_x0000_t202" style="position:absolute;left:0;text-align:left;margin-left:334.95pt;margin-top:82pt;width:37.5pt;height:2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" filled="f" stroked="f">
                <v:textbox>
                  <w:txbxContent>
                    <w:p w:rsidR="00B76533" w:rsidRPr="00B76533" w:rsidRDefault="00B76533">
                      <w:pPr>
                        <w:rPr>
                          <w:b/>
                        </w:rPr>
                      </w:pPr>
                      <w:r>
                        <w:rPr>
                          <w:b/>
                        </w:rPr>
                        <w:t>9</w:t>
                      </w:r>
                    </w:p>
                  </w:txbxContent>
                </v:textbox>
              </v:shape>
            </w:pict>
          </mc:Fallback>
        </mc:AlternateContent>
      </w:r>
      <w:r>
        <w:rPr>
          <w:rFonts w:ascii="Calibri" w:eastAsia="Times New Roman" w:hAnsi="Calibri" w:cs="Times New Roman"/>
          <w:noProof/>
          <w:color w:val="000000"/>
          <w:sz w:val="24"/>
          <w:szCs w:val="24"/>
          <w:lang w:eastAsia="es-AR"/>
        </w:rPr>
        <mc:AlternateContent>
          <mc:Choice Requires="wps">
            <w:drawing>
              <wp:anchor distT="0" distB="0" distL="114300" distR="114300" simplePos="0" relativeHeight="251678720" behindDoc="0" locked="0" layoutInCell="1" allowOverlap="1" wp14:anchorId="09A52CAC" wp14:editId="20AF7D88">
                <wp:simplePos x="0" y="0"/>
                <wp:positionH relativeFrom="column">
                  <wp:posOffset>4892040</wp:posOffset>
                </wp:positionH>
                <wp:positionV relativeFrom="paragraph">
                  <wp:posOffset>1374775</wp:posOffset>
                </wp:positionV>
                <wp:extent cx="390525" cy="314325"/>
                <wp:effectExtent l="0" t="0" r="0" b="9525"/>
                <wp:wrapNone/>
                <wp:docPr id="21" name="Cuadro de texto 21"/>
                <wp:cNvGraphicFramePr/>
                <a:graphic xmlns:a="http://schemas.openxmlformats.org/drawingml/2006/main">
                  <a:graphicData uri="http://schemas.microsoft.com/office/word/2010/wordprocessingShape">
                    <wps:wsp>
                      <wps:cNvSpPr txBox="1"/>
                      <wps:spPr>
                        <a:xfrm>
                          <a:off x="0" y="0"/>
                          <a:ext cx="39052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FE39F3" w14:textId="77777777" w:rsidR="00B76533" w:rsidRPr="00B76533" w:rsidRDefault="00B76533">
                            <w:pPr>
                              <w:rPr>
                                <w:b/>
                              </w:rPr>
                            </w:pPr>
                            <w:r w:rsidRPr="00B76533">
                              <w:rPr>
                                <w:b/>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D42CC" id="Cuadro de texto 21" o:spid="_x0000_s1029" type="#_x0000_t202" style="position:absolute;left:0;text-align:left;margin-left:385.2pt;margin-top:108.25pt;width:30.7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" filled="f" stroked="f">
                <v:textbox>
                  <w:txbxContent>
                    <w:p w:rsidR="00B76533" w:rsidRPr="00B76533" w:rsidRDefault="00B76533">
                      <w:pPr>
                        <w:rPr>
                          <w:b/>
                        </w:rPr>
                      </w:pPr>
                      <w:r w:rsidRPr="00B76533">
                        <w:rPr>
                          <w:b/>
                        </w:rPr>
                        <w:t>12</w:t>
                      </w:r>
                    </w:p>
                  </w:txbxContent>
                </v:textbox>
              </v:shape>
            </w:pict>
          </mc:Fallback>
        </mc:AlternateContent>
      </w:r>
      <w:r>
        <w:rPr>
          <w:rFonts w:ascii="Calibri" w:eastAsia="Times New Roman" w:hAnsi="Calibri" w:cs="Times New Roman"/>
          <w:noProof/>
          <w:color w:val="000000"/>
          <w:sz w:val="24"/>
          <w:szCs w:val="24"/>
          <w:lang w:eastAsia="es-AR"/>
        </w:rPr>
        <mc:AlternateContent>
          <mc:Choice Requires="wps">
            <w:drawing>
              <wp:anchor distT="0" distB="0" distL="114300" distR="114300" simplePos="0" relativeHeight="251677696" behindDoc="0" locked="0" layoutInCell="1" allowOverlap="1" wp14:anchorId="076F82FB" wp14:editId="5C008FFA">
                <wp:simplePos x="0" y="0"/>
                <wp:positionH relativeFrom="column">
                  <wp:posOffset>4187190</wp:posOffset>
                </wp:positionH>
                <wp:positionV relativeFrom="paragraph">
                  <wp:posOffset>1736725</wp:posOffset>
                </wp:positionV>
                <wp:extent cx="361950" cy="28575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36195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DEE6AE" w14:textId="77777777" w:rsidR="00B76533" w:rsidRPr="00B76533" w:rsidRDefault="00B76533">
                            <w:pPr>
                              <w:rPr>
                                <w:b/>
                              </w:rPr>
                            </w:pPr>
                            <w:r w:rsidRPr="00B76533">
                              <w:rPr>
                                <w:b/>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1B3EE8" id="Cuadro de texto 20" o:spid="_x0000_s1030" type="#_x0000_t202" style="position:absolute;left:0;text-align:left;margin-left:329.7pt;margin-top:136.75pt;width:28.5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" filled="f" stroked="f">
                <v:textbox>
                  <w:txbxContent>
                    <w:p w:rsidR="00B76533" w:rsidRPr="00B76533" w:rsidRDefault="00B76533">
                      <w:pPr>
                        <w:rPr>
                          <w:b/>
                        </w:rPr>
                      </w:pPr>
                      <w:r w:rsidRPr="00B76533">
                        <w:rPr>
                          <w:b/>
                        </w:rPr>
                        <w:t>24</w:t>
                      </w:r>
                    </w:p>
                  </w:txbxContent>
                </v:textbox>
              </v:shape>
            </w:pict>
          </mc:Fallback>
        </mc:AlternateContent>
      </w:r>
      <w:r>
        <w:rPr>
          <w:rFonts w:ascii="Calibri" w:eastAsia="Times New Roman" w:hAnsi="Calibri" w:cs="Times New Roman"/>
          <w:noProof/>
          <w:color w:val="000000"/>
          <w:sz w:val="24"/>
          <w:szCs w:val="24"/>
          <w:lang w:eastAsia="es-AR"/>
        </w:rPr>
        <mc:AlternateContent>
          <mc:Choice Requires="wps">
            <w:drawing>
              <wp:anchor distT="0" distB="0" distL="114300" distR="114300" simplePos="0" relativeHeight="251673600" behindDoc="0" locked="0" layoutInCell="1" allowOverlap="1" wp14:anchorId="1CA05DE3" wp14:editId="4F3E8ECD">
                <wp:simplePos x="0" y="0"/>
                <wp:positionH relativeFrom="column">
                  <wp:posOffset>1434465</wp:posOffset>
                </wp:positionH>
                <wp:positionV relativeFrom="paragraph">
                  <wp:posOffset>1307465</wp:posOffset>
                </wp:positionV>
                <wp:extent cx="600075" cy="447675"/>
                <wp:effectExtent l="0" t="0" r="0" b="9525"/>
                <wp:wrapNone/>
                <wp:docPr id="16" name="Cuadro de texto 16"/>
                <wp:cNvGraphicFramePr/>
                <a:graphic xmlns:a="http://schemas.openxmlformats.org/drawingml/2006/main">
                  <a:graphicData uri="http://schemas.microsoft.com/office/word/2010/wordprocessingShape">
                    <wps:wsp>
                      <wps:cNvSpPr txBox="1"/>
                      <wps:spPr>
                        <a:xfrm>
                          <a:off x="0" y="0"/>
                          <a:ext cx="600075" cy="4476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61506" w14:textId="77777777" w:rsidR="00B76533" w:rsidRDefault="00B76533" w:rsidP="00E347B4">
                            <w:pPr>
                              <w:spacing w:after="0"/>
                              <w:rPr>
                                <w:rFonts w:ascii="Arial" w:hAnsi="Arial" w:cs="Arial"/>
                                <w:b/>
                                <w:sz w:val="14"/>
                              </w:rPr>
                            </w:pPr>
                            <w:r>
                              <w:rPr>
                                <w:rFonts w:ascii="Arial" w:hAnsi="Arial" w:cs="Arial"/>
                                <w:b/>
                                <w:sz w:val="14"/>
                              </w:rPr>
                              <w:t>23</w:t>
                            </w:r>
                          </w:p>
                          <w:p w14:paraId="01A13783" w14:textId="77777777" w:rsidR="00E347B4" w:rsidRPr="00E347B4" w:rsidRDefault="00E347B4" w:rsidP="00E347B4">
                            <w:pPr>
                              <w:spacing w:after="0"/>
                              <w:rPr>
                                <w:rFonts w:ascii="Arial" w:hAnsi="Arial" w:cs="Arial"/>
                                <w:b/>
                                <w:sz w:val="14"/>
                              </w:rPr>
                            </w:pPr>
                            <w:r w:rsidRPr="00E347B4">
                              <w:rPr>
                                <w:rFonts w:ascii="Arial" w:hAnsi="Arial" w:cs="Arial"/>
                                <w:b/>
                                <w:sz w:val="14"/>
                              </w:rPr>
                              <w:t xml:space="preserve">     </w:t>
                            </w:r>
                            <w:proofErr w:type="spellStart"/>
                            <w:r w:rsidRPr="00E347B4">
                              <w:rPr>
                                <w:rFonts w:ascii="Arial" w:hAnsi="Arial" w:cs="Arial"/>
                                <w:b/>
                                <w:sz w:val="14"/>
                              </w:rPr>
                              <w:t>Na</w:t>
                            </w:r>
                            <w:proofErr w:type="spellEnd"/>
                            <w:r w:rsidRPr="00E347B4">
                              <w:rPr>
                                <w:rFonts w:ascii="Arial" w:hAnsi="Arial" w:cs="Arial"/>
                                <w:b/>
                                <w:sz w:val="14"/>
                              </w:rPr>
                              <w:t xml:space="preserve"> </w:t>
                            </w:r>
                          </w:p>
                          <w:p w14:paraId="20DB5623" w14:textId="77777777" w:rsidR="00E347B4" w:rsidRPr="00E347B4" w:rsidRDefault="00E347B4" w:rsidP="00E347B4">
                            <w:pPr>
                              <w:spacing w:after="0"/>
                              <w:rPr>
                                <w:rFonts w:ascii="Arial" w:hAnsi="Arial" w:cs="Arial"/>
                                <w:b/>
                                <w:sz w:val="14"/>
                              </w:rPr>
                            </w:pPr>
                            <w:r w:rsidRPr="00E347B4">
                              <w:rPr>
                                <w:rFonts w:ascii="Arial" w:hAnsi="Arial" w:cs="Arial"/>
                                <w:b/>
                                <w:sz w:val="14"/>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59989" id="Cuadro de texto 16" o:spid="_x0000_s1031" type="#_x0000_t202" style="position:absolute;left:0;text-align:left;margin-left:112.95pt;margin-top:102.95pt;width:47.25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" filled="f" stroked="f">
                <v:textbox>
                  <w:txbxContent>
                    <w:p w:rsidR="00B76533" w:rsidRDefault="00B76533" w:rsidP="00E347B4">
                      <w:pPr>
                        <w:spacing w:after="0"/>
                        <w:rPr>
                          <w:rFonts w:ascii="Arial" w:hAnsi="Arial" w:cs="Arial"/>
                          <w:b/>
                          <w:sz w:val="14"/>
                        </w:rPr>
                      </w:pPr>
                      <w:r>
                        <w:rPr>
                          <w:rFonts w:ascii="Arial" w:hAnsi="Arial" w:cs="Arial"/>
                          <w:b/>
                          <w:sz w:val="14"/>
                        </w:rPr>
                        <w:t>23</w:t>
                      </w:r>
                    </w:p>
                    <w:p w:rsidR="00E347B4" w:rsidRPr="00E347B4" w:rsidRDefault="00E347B4" w:rsidP="00E347B4">
                      <w:pPr>
                        <w:spacing w:after="0"/>
                        <w:rPr>
                          <w:rFonts w:ascii="Arial" w:hAnsi="Arial" w:cs="Arial"/>
                          <w:b/>
                          <w:sz w:val="14"/>
                        </w:rPr>
                      </w:pPr>
                      <w:r w:rsidRPr="00E347B4">
                        <w:rPr>
                          <w:rFonts w:ascii="Arial" w:hAnsi="Arial" w:cs="Arial"/>
                          <w:b/>
                          <w:sz w:val="14"/>
                        </w:rPr>
                        <w:t xml:space="preserve">     </w:t>
                      </w:r>
                      <w:proofErr w:type="spellStart"/>
                      <w:r w:rsidRPr="00E347B4">
                        <w:rPr>
                          <w:rFonts w:ascii="Arial" w:hAnsi="Arial" w:cs="Arial"/>
                          <w:b/>
                          <w:sz w:val="14"/>
                        </w:rPr>
                        <w:t>Na</w:t>
                      </w:r>
                      <w:proofErr w:type="spellEnd"/>
                      <w:r w:rsidRPr="00E347B4">
                        <w:rPr>
                          <w:rFonts w:ascii="Arial" w:hAnsi="Arial" w:cs="Arial"/>
                          <w:b/>
                          <w:sz w:val="14"/>
                        </w:rPr>
                        <w:t xml:space="preserve"> </w:t>
                      </w:r>
                    </w:p>
                    <w:p w:rsidR="00E347B4" w:rsidRPr="00E347B4" w:rsidRDefault="00E347B4" w:rsidP="00E347B4">
                      <w:pPr>
                        <w:spacing w:after="0"/>
                        <w:rPr>
                          <w:rFonts w:ascii="Arial" w:hAnsi="Arial" w:cs="Arial"/>
                          <w:b/>
                          <w:sz w:val="14"/>
                        </w:rPr>
                      </w:pPr>
                      <w:r w:rsidRPr="00E347B4">
                        <w:rPr>
                          <w:rFonts w:ascii="Arial" w:hAnsi="Arial" w:cs="Arial"/>
                          <w:b/>
                          <w:sz w:val="14"/>
                        </w:rPr>
                        <w:t>11</w:t>
                      </w:r>
                    </w:p>
                  </w:txbxContent>
                </v:textbox>
              </v:shape>
            </w:pict>
          </mc:Fallback>
        </mc:AlternateContent>
      </w:r>
      <w:r>
        <w:rPr>
          <w:rFonts w:ascii="Calibri" w:eastAsia="Times New Roman" w:hAnsi="Calibri" w:cs="Times New Roman"/>
          <w:noProof/>
          <w:color w:val="000000"/>
          <w:sz w:val="24"/>
          <w:szCs w:val="24"/>
          <w:lang w:eastAsia="es-AR"/>
        </w:rPr>
        <mc:AlternateContent>
          <mc:Choice Requires="wps">
            <w:drawing>
              <wp:anchor distT="0" distB="0" distL="114300" distR="114300" simplePos="0" relativeHeight="251675648" behindDoc="0" locked="0" layoutInCell="1" allowOverlap="1" wp14:anchorId="2DF9374C" wp14:editId="4CCB3CDE">
                <wp:simplePos x="0" y="0"/>
                <wp:positionH relativeFrom="column">
                  <wp:posOffset>3539490</wp:posOffset>
                </wp:positionH>
                <wp:positionV relativeFrom="paragraph">
                  <wp:posOffset>1374775</wp:posOffset>
                </wp:positionV>
                <wp:extent cx="457200" cy="26670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4572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983DF" w14:textId="77777777" w:rsidR="00B76533" w:rsidRPr="00B76533" w:rsidRDefault="00B76533">
                            <w:pPr>
                              <w:rPr>
                                <w:b/>
                              </w:rPr>
                            </w:pPr>
                            <w:r w:rsidRPr="00B76533">
                              <w:rPr>
                                <w:b/>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C19CF6" id="Cuadro de texto 18" o:spid="_x0000_s1032" type="#_x0000_t202" style="position:absolute;left:0;text-align:left;margin-left:278.7pt;margin-top:108.25pt;width:36pt;height:21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" filled="f" stroked="f">
                <v:textbox>
                  <w:txbxContent>
                    <w:p w:rsidR="00B76533" w:rsidRPr="00B76533" w:rsidRDefault="00B76533">
                      <w:pPr>
                        <w:rPr>
                          <w:b/>
                        </w:rPr>
                      </w:pPr>
                      <w:r w:rsidRPr="00B76533">
                        <w:rPr>
                          <w:b/>
                        </w:rPr>
                        <w:t>11</w:t>
                      </w:r>
                    </w:p>
                  </w:txbxContent>
                </v:textbox>
              </v:shape>
            </w:pict>
          </mc:Fallback>
        </mc:AlternateContent>
      </w:r>
      <w:r>
        <w:rPr>
          <w:rFonts w:ascii="Calibri" w:eastAsia="Times New Roman" w:hAnsi="Calibri" w:cs="Times New Roman"/>
          <w:noProof/>
          <w:color w:val="000000"/>
          <w:sz w:val="24"/>
          <w:szCs w:val="24"/>
          <w:lang w:eastAsia="es-AR"/>
        </w:rPr>
        <mc:AlternateContent>
          <mc:Choice Requires="wps">
            <w:drawing>
              <wp:anchor distT="0" distB="0" distL="114300" distR="114300" simplePos="0" relativeHeight="251674624" behindDoc="0" locked="0" layoutInCell="1" allowOverlap="1" wp14:anchorId="2BEAFDD2" wp14:editId="71182DB7">
                <wp:simplePos x="0" y="0"/>
                <wp:positionH relativeFrom="column">
                  <wp:posOffset>2205990</wp:posOffset>
                </wp:positionH>
                <wp:positionV relativeFrom="paragraph">
                  <wp:posOffset>1374775</wp:posOffset>
                </wp:positionV>
                <wp:extent cx="409575" cy="314325"/>
                <wp:effectExtent l="0" t="0" r="0" b="9525"/>
                <wp:wrapNone/>
                <wp:docPr id="17" name="Cuadro de texto 17"/>
                <wp:cNvGraphicFramePr/>
                <a:graphic xmlns:a="http://schemas.openxmlformats.org/drawingml/2006/main">
                  <a:graphicData uri="http://schemas.microsoft.com/office/word/2010/wordprocessingShape">
                    <wps:wsp>
                      <wps:cNvSpPr txBox="1"/>
                      <wps:spPr>
                        <a:xfrm>
                          <a:off x="0" y="0"/>
                          <a:ext cx="40957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5426B0" w14:textId="77777777" w:rsidR="00B76533" w:rsidRPr="00B76533" w:rsidRDefault="00B76533">
                            <w:pPr>
                              <w:rPr>
                                <w:b/>
                              </w:rPr>
                            </w:pPr>
                            <w:r w:rsidRPr="00B76533">
                              <w:rPr>
                                <w:b/>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7E3C76" id="Cuadro de texto 17" o:spid="_x0000_s1033" type="#_x0000_t202" style="position:absolute;left:0;text-align:left;margin-left:173.7pt;margin-top:108.25pt;width:32.25pt;height:24.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" filled="f" stroked="f">
                <v:textbox>
                  <w:txbxContent>
                    <w:p w:rsidR="00B76533" w:rsidRPr="00B76533" w:rsidRDefault="00B76533">
                      <w:pPr>
                        <w:rPr>
                          <w:b/>
                        </w:rPr>
                      </w:pPr>
                      <w:r w:rsidRPr="00B76533">
                        <w:rPr>
                          <w:b/>
                        </w:rPr>
                        <w:t>11</w:t>
                      </w:r>
                    </w:p>
                  </w:txbxContent>
                </v:textbox>
              </v:shape>
            </w:pict>
          </mc:Fallback>
        </mc:AlternateContent>
      </w:r>
      <w:r w:rsidR="00E347B4">
        <w:rPr>
          <w:rFonts w:ascii="Calibri" w:eastAsia="Times New Roman" w:hAnsi="Calibri" w:cs="Times New Roman"/>
          <w:noProof/>
          <w:color w:val="000000"/>
          <w:sz w:val="24"/>
          <w:szCs w:val="24"/>
          <w:lang w:eastAsia="es-AR"/>
        </w:rPr>
        <mc:AlternateContent>
          <mc:Choice Requires="wps">
            <w:drawing>
              <wp:anchor distT="0" distB="0" distL="114300" distR="114300" simplePos="0" relativeHeight="251672576" behindDoc="0" locked="0" layoutInCell="1" allowOverlap="1" wp14:anchorId="479EA9CF" wp14:editId="2CE54C6F">
                <wp:simplePos x="0" y="0"/>
                <wp:positionH relativeFrom="column">
                  <wp:posOffset>748665</wp:posOffset>
                </wp:positionH>
                <wp:positionV relativeFrom="paragraph">
                  <wp:posOffset>708025</wp:posOffset>
                </wp:positionV>
                <wp:extent cx="685800" cy="2667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6858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9511DB" w14:textId="77777777" w:rsidR="00E347B4" w:rsidRPr="00E347B4" w:rsidRDefault="00E347B4">
                            <w:pPr>
                              <w:rPr>
                                <w:rFonts w:ascii="Arial" w:hAnsi="Arial" w:cs="Arial"/>
                                <w:b/>
                                <w:sz w:val="20"/>
                              </w:rPr>
                            </w:pPr>
                            <w:r w:rsidRPr="00E347B4">
                              <w:rPr>
                                <w:rFonts w:ascii="Arial" w:hAnsi="Arial" w:cs="Arial"/>
                                <w:b/>
                                <w:sz w:val="20"/>
                              </w:rPr>
                              <w:t>Argón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15" o:spid="_x0000_s1034" type="#_x0000_t202" style="position:absolute;left:0;text-align:left;margin-left:58.95pt;margin-top:55.75pt;width:54pt;height:2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" filled="f" stroked="f">
                <v:textbox>
                  <w:txbxContent>
                    <w:p w:rsidR="00E347B4" w:rsidRPr="00E347B4" w:rsidRDefault="00E347B4">
                      <w:pPr>
                        <w:rPr>
                          <w:rFonts w:ascii="Arial" w:hAnsi="Arial" w:cs="Arial"/>
                          <w:b/>
                          <w:sz w:val="20"/>
                        </w:rPr>
                      </w:pPr>
                      <w:r w:rsidRPr="00E347B4">
                        <w:rPr>
                          <w:rFonts w:ascii="Arial" w:hAnsi="Arial" w:cs="Arial"/>
                          <w:b/>
                          <w:sz w:val="20"/>
                        </w:rPr>
                        <w:t>Argón</w:t>
                      </w:r>
                    </w:p>
                  </w:txbxContent>
                </v:textbox>
              </v:shape>
            </w:pict>
          </mc:Fallback>
        </mc:AlternateContent>
      </w:r>
      <w:r w:rsidR="00E347B4">
        <w:rPr>
          <w:rFonts w:ascii="Calibri" w:eastAsia="Times New Roman" w:hAnsi="Calibri" w:cs="Times New Roman"/>
          <w:noProof/>
          <w:color w:val="000000"/>
          <w:sz w:val="24"/>
          <w:szCs w:val="24"/>
          <w:lang w:eastAsia="es-AR"/>
        </w:rPr>
        <mc:AlternateContent>
          <mc:Choice Requires="wps">
            <w:drawing>
              <wp:anchor distT="0" distB="0" distL="114300" distR="114300" simplePos="0" relativeHeight="251664384" behindDoc="0" locked="0" layoutInCell="1" allowOverlap="1" wp14:anchorId="73B1F6D1" wp14:editId="0D56AE7C">
                <wp:simplePos x="0" y="0"/>
                <wp:positionH relativeFrom="column">
                  <wp:posOffset>757555</wp:posOffset>
                </wp:positionH>
                <wp:positionV relativeFrom="paragraph">
                  <wp:posOffset>1736725</wp:posOffset>
                </wp:positionV>
                <wp:extent cx="676275" cy="25717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67627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4B02A1" w14:textId="77777777" w:rsidR="00287DE9" w:rsidRPr="00E347B4" w:rsidRDefault="00287DE9">
                            <w:pPr>
                              <w:rPr>
                                <w:rFonts w:ascii="Arial" w:hAnsi="Arial" w:cs="Arial"/>
                                <w:b/>
                                <w:sz w:val="18"/>
                              </w:rPr>
                            </w:pPr>
                            <w:r w:rsidRPr="00E347B4">
                              <w:rPr>
                                <w:rFonts w:ascii="Arial" w:hAnsi="Arial" w:cs="Arial"/>
                                <w:b/>
                                <w:sz w:val="18"/>
                              </w:rPr>
                              <w:t>Cromo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5AAE80" id="Cuadro de texto 7" o:spid="_x0000_s1035" type="#_x0000_t202" style="position:absolute;left:0;text-align:left;margin-left:59.65pt;margin-top:136.75pt;width:53.25pt;height:20.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" filled="f" stroked="f">
                <v:textbox>
                  <w:txbxContent>
                    <w:p w:rsidR="00287DE9" w:rsidRPr="00E347B4" w:rsidRDefault="00287DE9">
                      <w:pPr>
                        <w:rPr>
                          <w:rFonts w:ascii="Arial" w:hAnsi="Arial" w:cs="Arial"/>
                          <w:b/>
                          <w:sz w:val="18"/>
                        </w:rPr>
                      </w:pPr>
                      <w:r w:rsidRPr="00E347B4">
                        <w:rPr>
                          <w:rFonts w:ascii="Arial" w:hAnsi="Arial" w:cs="Arial"/>
                          <w:b/>
                          <w:sz w:val="18"/>
                        </w:rPr>
                        <w:t>Cromo</w:t>
                      </w:r>
                    </w:p>
                  </w:txbxContent>
                </v:textbox>
              </v:shape>
            </w:pict>
          </mc:Fallback>
        </mc:AlternateContent>
      </w:r>
      <w:r w:rsidR="00E347B4">
        <w:rPr>
          <w:rFonts w:ascii="Calibri" w:eastAsia="Times New Roman" w:hAnsi="Calibri" w:cs="Times New Roman"/>
          <w:noProof/>
          <w:color w:val="000000"/>
          <w:sz w:val="24"/>
          <w:szCs w:val="24"/>
          <w:lang w:eastAsia="es-AR"/>
        </w:rPr>
        <mc:AlternateContent>
          <mc:Choice Requires="wps">
            <w:drawing>
              <wp:anchor distT="0" distB="0" distL="114300" distR="114300" simplePos="0" relativeHeight="251671552" behindDoc="0" locked="0" layoutInCell="1" allowOverlap="1" wp14:anchorId="51707694" wp14:editId="6281FA0F">
                <wp:simplePos x="0" y="0"/>
                <wp:positionH relativeFrom="column">
                  <wp:posOffset>748665</wp:posOffset>
                </wp:positionH>
                <wp:positionV relativeFrom="paragraph">
                  <wp:posOffset>1374775</wp:posOffset>
                </wp:positionV>
                <wp:extent cx="638175" cy="2286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638175"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EA9CCD" w14:textId="77777777" w:rsidR="00E347B4" w:rsidRPr="00E347B4" w:rsidRDefault="00E347B4">
                            <w:pPr>
                              <w:rPr>
                                <w:b/>
                              </w:rPr>
                            </w:pPr>
                            <w:r w:rsidRPr="00E347B4">
                              <w:rPr>
                                <w:b/>
                              </w:rPr>
                              <w:t>Sodio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77A96A" id="Cuadro de texto 14" o:spid="_x0000_s1036" type="#_x0000_t202" style="position:absolute;left:0;text-align:left;margin-left:58.95pt;margin-top:108.25pt;width:50.25pt;height:1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" filled="f" stroked="f">
                <v:textbox>
                  <w:txbxContent>
                    <w:p w:rsidR="00E347B4" w:rsidRPr="00E347B4" w:rsidRDefault="00E347B4">
                      <w:pPr>
                        <w:rPr>
                          <w:b/>
                        </w:rPr>
                      </w:pPr>
                      <w:r w:rsidRPr="00E347B4">
                        <w:rPr>
                          <w:b/>
                        </w:rPr>
                        <w:t>Sodio</w:t>
                      </w:r>
                    </w:p>
                  </w:txbxContent>
                </v:textbox>
              </v:shape>
            </w:pict>
          </mc:Fallback>
        </mc:AlternateContent>
      </w:r>
      <w:r w:rsidR="00E347B4">
        <w:rPr>
          <w:rFonts w:ascii="Calibri" w:eastAsia="Times New Roman" w:hAnsi="Calibri" w:cs="Times New Roman"/>
          <w:noProof/>
          <w:color w:val="000000"/>
          <w:sz w:val="24"/>
          <w:szCs w:val="24"/>
          <w:lang w:eastAsia="es-AR"/>
        </w:rPr>
        <mc:AlternateContent>
          <mc:Choice Requires="wps">
            <w:drawing>
              <wp:anchor distT="0" distB="0" distL="114300" distR="114300" simplePos="0" relativeHeight="251666432" behindDoc="0" locked="0" layoutInCell="1" allowOverlap="1" wp14:anchorId="2F62F9AD" wp14:editId="03112EBA">
                <wp:simplePos x="0" y="0"/>
                <wp:positionH relativeFrom="column">
                  <wp:posOffset>4892040</wp:posOffset>
                </wp:positionH>
                <wp:positionV relativeFrom="paragraph">
                  <wp:posOffset>1736725</wp:posOffset>
                </wp:positionV>
                <wp:extent cx="447675" cy="25717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44767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A2C199" w14:textId="77777777" w:rsidR="00287DE9" w:rsidRPr="00E347B4" w:rsidRDefault="00E347B4">
                            <w:pPr>
                              <w:rPr>
                                <w:b/>
                              </w:rPr>
                            </w:pPr>
                            <w:r w:rsidRPr="00E347B4">
                              <w:rPr>
                                <w:b/>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86C9D9" id="Cuadro de texto 9" o:spid="_x0000_s1037" type="#_x0000_t202" style="position:absolute;left:0;text-align:left;margin-left:385.2pt;margin-top:136.75pt;width:35.2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" filled="f" stroked="f">
                <v:textbox>
                  <w:txbxContent>
                    <w:p w:rsidR="00287DE9" w:rsidRPr="00E347B4" w:rsidRDefault="00E347B4">
                      <w:pPr>
                        <w:rPr>
                          <w:b/>
                        </w:rPr>
                      </w:pPr>
                      <w:r w:rsidRPr="00E347B4">
                        <w:rPr>
                          <w:b/>
                        </w:rPr>
                        <w:t>28</w:t>
                      </w:r>
                    </w:p>
                  </w:txbxContent>
                </v:textbox>
              </v:shape>
            </w:pict>
          </mc:Fallback>
        </mc:AlternateContent>
      </w:r>
      <w:r w:rsidR="00E347B4">
        <w:rPr>
          <w:rFonts w:ascii="Calibri" w:eastAsia="Times New Roman" w:hAnsi="Calibri" w:cs="Times New Roman"/>
          <w:noProof/>
          <w:color w:val="000000"/>
          <w:sz w:val="24"/>
          <w:szCs w:val="24"/>
          <w:lang w:eastAsia="es-AR"/>
        </w:rPr>
        <mc:AlternateContent>
          <mc:Choice Requires="wps">
            <w:drawing>
              <wp:anchor distT="0" distB="0" distL="114300" distR="114300" simplePos="0" relativeHeight="251669504" behindDoc="0" locked="0" layoutInCell="1" allowOverlap="1" wp14:anchorId="453A56FC" wp14:editId="6A27CAFA">
                <wp:simplePos x="0" y="0"/>
                <wp:positionH relativeFrom="column">
                  <wp:posOffset>3587115</wp:posOffset>
                </wp:positionH>
                <wp:positionV relativeFrom="paragraph">
                  <wp:posOffset>1031875</wp:posOffset>
                </wp:positionV>
                <wp:extent cx="352425" cy="257175"/>
                <wp:effectExtent l="0" t="0" r="0" b="9525"/>
                <wp:wrapNone/>
                <wp:docPr id="12" name="Cuadro de texto 12"/>
                <wp:cNvGraphicFramePr/>
                <a:graphic xmlns:a="http://schemas.openxmlformats.org/drawingml/2006/main">
                  <a:graphicData uri="http://schemas.microsoft.com/office/word/2010/wordprocessingShape">
                    <wps:wsp>
                      <wps:cNvSpPr txBox="1"/>
                      <wps:spPr>
                        <a:xfrm>
                          <a:off x="0" y="0"/>
                          <a:ext cx="35242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B1682E" w14:textId="77777777" w:rsidR="00E347B4" w:rsidRPr="00E347B4" w:rsidRDefault="00E347B4">
                            <w:pPr>
                              <w:rPr>
                                <w:b/>
                              </w:rPr>
                            </w:pPr>
                            <w:r w:rsidRPr="00E347B4">
                              <w:rPr>
                                <w:b/>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8734EA" id="Cuadro de texto 12" o:spid="_x0000_s1038" type="#_x0000_t202" style="position:absolute;left:0;text-align:left;margin-left:282.45pt;margin-top:81.25pt;width:27.75pt;height:20.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" filled="f" stroked="f">
                <v:textbox>
                  <w:txbxContent>
                    <w:p w:rsidR="00E347B4" w:rsidRPr="00E347B4" w:rsidRDefault="00E347B4">
                      <w:pPr>
                        <w:rPr>
                          <w:b/>
                        </w:rPr>
                      </w:pPr>
                      <w:r w:rsidRPr="00E347B4">
                        <w:rPr>
                          <w:b/>
                        </w:rPr>
                        <w:t>9</w:t>
                      </w:r>
                    </w:p>
                  </w:txbxContent>
                </v:textbox>
              </v:shape>
            </w:pict>
          </mc:Fallback>
        </mc:AlternateContent>
      </w:r>
      <w:r w:rsidR="00E347B4">
        <w:rPr>
          <w:rFonts w:ascii="Calibri" w:eastAsia="Times New Roman" w:hAnsi="Calibri" w:cs="Times New Roman"/>
          <w:noProof/>
          <w:color w:val="000000"/>
          <w:sz w:val="24"/>
          <w:szCs w:val="24"/>
          <w:lang w:eastAsia="es-AR"/>
        </w:rPr>
        <mc:AlternateContent>
          <mc:Choice Requires="wps">
            <w:drawing>
              <wp:anchor distT="0" distB="0" distL="114300" distR="114300" simplePos="0" relativeHeight="251659264" behindDoc="0" locked="0" layoutInCell="1" allowOverlap="1" wp14:anchorId="13A2C9F7" wp14:editId="672AC6D8">
                <wp:simplePos x="0" y="0"/>
                <wp:positionH relativeFrom="column">
                  <wp:posOffset>1434465</wp:posOffset>
                </wp:positionH>
                <wp:positionV relativeFrom="paragraph">
                  <wp:posOffset>974725</wp:posOffset>
                </wp:positionV>
                <wp:extent cx="533400" cy="447675"/>
                <wp:effectExtent l="0" t="0" r="0" b="9525"/>
                <wp:wrapNone/>
                <wp:docPr id="2" name="Cuadro de texto 2"/>
                <wp:cNvGraphicFramePr/>
                <a:graphic xmlns:a="http://schemas.openxmlformats.org/drawingml/2006/main">
                  <a:graphicData uri="http://schemas.microsoft.com/office/word/2010/wordprocessingShape">
                    <wps:wsp>
                      <wps:cNvSpPr txBox="1"/>
                      <wps:spPr>
                        <a:xfrm>
                          <a:off x="0" y="0"/>
                          <a:ext cx="533400" cy="4476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BE0FA7" w14:textId="77777777" w:rsidR="00E965F0" w:rsidRPr="00B76533" w:rsidRDefault="00E965F0" w:rsidP="00E965F0">
                            <w:pPr>
                              <w:spacing w:after="0" w:line="240" w:lineRule="auto"/>
                              <w:rPr>
                                <w:rFonts w:ascii="Arial" w:hAnsi="Arial" w:cs="Arial"/>
                                <w:b/>
                                <w:sz w:val="14"/>
                              </w:rPr>
                            </w:pPr>
                            <w:r w:rsidRPr="00B76533">
                              <w:rPr>
                                <w:rFonts w:ascii="Arial" w:hAnsi="Arial" w:cs="Arial"/>
                                <w:b/>
                                <w:sz w:val="14"/>
                              </w:rPr>
                              <w:t>19</w:t>
                            </w:r>
                          </w:p>
                          <w:p w14:paraId="3A6B632B" w14:textId="77777777" w:rsidR="00E965F0" w:rsidRPr="00B76533" w:rsidRDefault="00E965F0" w:rsidP="00E965F0">
                            <w:pPr>
                              <w:spacing w:after="0" w:line="240" w:lineRule="auto"/>
                              <w:rPr>
                                <w:rFonts w:ascii="Arial" w:hAnsi="Arial" w:cs="Arial"/>
                                <w:b/>
                                <w:sz w:val="14"/>
                              </w:rPr>
                            </w:pPr>
                            <w:r w:rsidRPr="00B76533">
                              <w:rPr>
                                <w:rFonts w:ascii="Arial" w:hAnsi="Arial" w:cs="Arial"/>
                                <w:b/>
                                <w:sz w:val="14"/>
                              </w:rPr>
                              <w:t xml:space="preserve">        F</w:t>
                            </w:r>
                          </w:p>
                          <w:p w14:paraId="44C838DF" w14:textId="77777777" w:rsidR="00E965F0" w:rsidRPr="00B76533" w:rsidRDefault="00E965F0" w:rsidP="00E965F0">
                            <w:pPr>
                              <w:spacing w:after="0" w:line="240" w:lineRule="auto"/>
                              <w:rPr>
                                <w:rFonts w:ascii="Arial" w:hAnsi="Arial" w:cs="Arial"/>
                                <w:sz w:val="12"/>
                              </w:rPr>
                            </w:pPr>
                            <w:r w:rsidRPr="00B76533">
                              <w:rPr>
                                <w:rFonts w:ascii="Arial" w:hAnsi="Arial" w:cs="Arial"/>
                                <w:b/>
                                <w:sz w:val="14"/>
                              </w:rPr>
                              <w:t>9</w:t>
                            </w:r>
                          </w:p>
                          <w:p w14:paraId="503A8B18" w14:textId="77777777" w:rsidR="00790D92" w:rsidRPr="00E965F0" w:rsidRDefault="00E965F0" w:rsidP="00E965F0">
                            <w:pPr>
                              <w:spacing w:line="240" w:lineRule="auto"/>
                              <w:rPr>
                                <w:sz w:val="14"/>
                              </w:rPr>
                            </w:pPr>
                            <w:r w:rsidRPr="00E965F0">
                              <w:rPr>
                                <w:sz w:val="14"/>
                              </w:rPr>
                              <w:t xml:space="preserve"> </w:t>
                            </w:r>
                          </w:p>
                          <w:p w14:paraId="70F6E784" w14:textId="77777777" w:rsidR="00E965F0" w:rsidRDefault="00E965F0">
                            <w:pPr>
                              <w:rPr>
                                <w:sz w:val="14"/>
                              </w:rPr>
                            </w:pPr>
                          </w:p>
                          <w:p w14:paraId="4B1C9DF3" w14:textId="77777777" w:rsidR="00E965F0" w:rsidRDefault="00E965F0">
                            <w:pPr>
                              <w:rPr>
                                <w:sz w:val="14"/>
                              </w:rPr>
                            </w:pPr>
                          </w:p>
                          <w:p w14:paraId="23E45BCE" w14:textId="77777777" w:rsidR="00E965F0" w:rsidRPr="00790D92" w:rsidRDefault="00E965F0">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812D4" id="Cuadro de texto 2" o:spid="_x0000_s1039" type="#_x0000_t202" style="position:absolute;left:0;text-align:left;margin-left:112.95pt;margin-top:76.75pt;width:42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" filled="f" stroked="f">
                <v:textbox>
                  <w:txbxContent>
                    <w:p w:rsidR="00E965F0" w:rsidRPr="00B76533" w:rsidRDefault="00E965F0" w:rsidP="00E965F0">
                      <w:pPr>
                        <w:spacing w:after="0" w:line="240" w:lineRule="auto"/>
                        <w:rPr>
                          <w:rFonts w:ascii="Arial" w:hAnsi="Arial" w:cs="Arial"/>
                          <w:b/>
                          <w:sz w:val="14"/>
                        </w:rPr>
                      </w:pPr>
                      <w:r w:rsidRPr="00B76533">
                        <w:rPr>
                          <w:rFonts w:ascii="Arial" w:hAnsi="Arial" w:cs="Arial"/>
                          <w:b/>
                          <w:sz w:val="14"/>
                        </w:rPr>
                        <w:t>19</w:t>
                      </w:r>
                    </w:p>
                    <w:p w:rsidR="00E965F0" w:rsidRPr="00B76533" w:rsidRDefault="00E965F0" w:rsidP="00E965F0">
                      <w:pPr>
                        <w:spacing w:after="0" w:line="240" w:lineRule="auto"/>
                        <w:rPr>
                          <w:rFonts w:ascii="Arial" w:hAnsi="Arial" w:cs="Arial"/>
                          <w:b/>
                          <w:sz w:val="14"/>
                        </w:rPr>
                      </w:pPr>
                      <w:r w:rsidRPr="00B76533">
                        <w:rPr>
                          <w:rFonts w:ascii="Arial" w:hAnsi="Arial" w:cs="Arial"/>
                          <w:b/>
                          <w:sz w:val="14"/>
                        </w:rPr>
                        <w:t xml:space="preserve">        F</w:t>
                      </w:r>
                    </w:p>
                    <w:p w:rsidR="00E965F0" w:rsidRPr="00B76533" w:rsidRDefault="00E965F0" w:rsidP="00E965F0">
                      <w:pPr>
                        <w:spacing w:after="0" w:line="240" w:lineRule="auto"/>
                        <w:rPr>
                          <w:rFonts w:ascii="Arial" w:hAnsi="Arial" w:cs="Arial"/>
                          <w:sz w:val="12"/>
                        </w:rPr>
                      </w:pPr>
                      <w:r w:rsidRPr="00B76533">
                        <w:rPr>
                          <w:rFonts w:ascii="Arial" w:hAnsi="Arial" w:cs="Arial"/>
                          <w:b/>
                          <w:sz w:val="14"/>
                        </w:rPr>
                        <w:t>9</w:t>
                      </w:r>
                    </w:p>
                    <w:p w:rsidR="00790D92" w:rsidRPr="00E965F0" w:rsidRDefault="00E965F0" w:rsidP="00E965F0">
                      <w:pPr>
                        <w:spacing w:line="240" w:lineRule="auto"/>
                        <w:rPr>
                          <w:sz w:val="14"/>
                        </w:rPr>
                      </w:pPr>
                      <w:r w:rsidRPr="00E965F0">
                        <w:rPr>
                          <w:sz w:val="14"/>
                        </w:rPr>
                        <w:t xml:space="preserve"> </w:t>
                      </w:r>
                    </w:p>
                    <w:p w:rsidR="00E965F0" w:rsidRDefault="00E965F0">
                      <w:pPr>
                        <w:rPr>
                          <w:sz w:val="14"/>
                        </w:rPr>
                      </w:pPr>
                    </w:p>
                    <w:p w:rsidR="00E965F0" w:rsidRDefault="00E965F0">
                      <w:pPr>
                        <w:rPr>
                          <w:sz w:val="14"/>
                        </w:rPr>
                      </w:pPr>
                    </w:p>
                    <w:p w:rsidR="00E965F0" w:rsidRPr="00790D92" w:rsidRDefault="00E965F0">
                      <w:pPr>
                        <w:rPr>
                          <w:sz w:val="14"/>
                        </w:rPr>
                      </w:pPr>
                    </w:p>
                  </w:txbxContent>
                </v:textbox>
              </v:shape>
            </w:pict>
          </mc:Fallback>
        </mc:AlternateContent>
      </w:r>
      <w:r w:rsidR="00E347B4">
        <w:rPr>
          <w:rFonts w:ascii="Calibri" w:eastAsia="Times New Roman" w:hAnsi="Calibri" w:cs="Times New Roman"/>
          <w:noProof/>
          <w:color w:val="000000"/>
          <w:sz w:val="24"/>
          <w:szCs w:val="24"/>
          <w:lang w:eastAsia="es-AR"/>
        </w:rPr>
        <mc:AlternateContent>
          <mc:Choice Requires="wps">
            <w:drawing>
              <wp:anchor distT="0" distB="0" distL="114300" distR="114300" simplePos="0" relativeHeight="251670528" behindDoc="0" locked="0" layoutInCell="1" allowOverlap="1" wp14:anchorId="6F1B3C8F" wp14:editId="02EF2FF7">
                <wp:simplePos x="0" y="0"/>
                <wp:positionH relativeFrom="column">
                  <wp:posOffset>1434465</wp:posOffset>
                </wp:positionH>
                <wp:positionV relativeFrom="paragraph">
                  <wp:posOffset>622300</wp:posOffset>
                </wp:positionV>
                <wp:extent cx="714375" cy="485775"/>
                <wp:effectExtent l="0" t="0" r="0" b="9525"/>
                <wp:wrapNone/>
                <wp:docPr id="13" name="Cuadro de texto 13"/>
                <wp:cNvGraphicFramePr/>
                <a:graphic xmlns:a="http://schemas.openxmlformats.org/drawingml/2006/main">
                  <a:graphicData uri="http://schemas.microsoft.com/office/word/2010/wordprocessingShape">
                    <wps:wsp>
                      <wps:cNvSpPr txBox="1"/>
                      <wps:spPr>
                        <a:xfrm>
                          <a:off x="0" y="0"/>
                          <a:ext cx="714375" cy="485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F5200" w14:textId="77777777" w:rsidR="00E347B4" w:rsidRPr="00B76533" w:rsidRDefault="00E347B4" w:rsidP="00E347B4">
                            <w:pPr>
                              <w:spacing w:after="0"/>
                              <w:rPr>
                                <w:rFonts w:ascii="Arial" w:hAnsi="Arial" w:cs="Arial"/>
                                <w:b/>
                                <w:sz w:val="14"/>
                              </w:rPr>
                            </w:pPr>
                            <w:r w:rsidRPr="00B76533">
                              <w:rPr>
                                <w:rFonts w:ascii="Arial" w:hAnsi="Arial" w:cs="Arial"/>
                                <w:b/>
                                <w:sz w:val="14"/>
                              </w:rPr>
                              <w:t>40</w:t>
                            </w:r>
                          </w:p>
                          <w:p w14:paraId="640994ED" w14:textId="77777777" w:rsidR="00E347B4" w:rsidRPr="00B76533" w:rsidRDefault="00E347B4" w:rsidP="00E347B4">
                            <w:pPr>
                              <w:spacing w:after="0"/>
                              <w:rPr>
                                <w:rFonts w:ascii="Arial" w:hAnsi="Arial" w:cs="Arial"/>
                                <w:b/>
                                <w:sz w:val="14"/>
                              </w:rPr>
                            </w:pPr>
                            <w:r w:rsidRPr="00B76533">
                              <w:rPr>
                                <w:rFonts w:ascii="Arial" w:hAnsi="Arial" w:cs="Arial"/>
                                <w:b/>
                                <w:sz w:val="14"/>
                              </w:rPr>
                              <w:t xml:space="preserve">     Ar</w:t>
                            </w:r>
                          </w:p>
                          <w:p w14:paraId="5EA33A83" w14:textId="77777777" w:rsidR="00E347B4" w:rsidRPr="00B76533" w:rsidRDefault="00E347B4" w:rsidP="00E347B4">
                            <w:pPr>
                              <w:spacing w:after="0"/>
                              <w:rPr>
                                <w:rFonts w:ascii="Arial" w:hAnsi="Arial" w:cs="Arial"/>
                                <w:b/>
                                <w:sz w:val="14"/>
                              </w:rPr>
                            </w:pPr>
                            <w:r w:rsidRPr="00B76533">
                              <w:rPr>
                                <w:rFonts w:ascii="Arial" w:hAnsi="Arial" w:cs="Arial"/>
                                <w:b/>
                                <w:sz w:val="14"/>
                              </w:rPr>
                              <w:t xml:space="preserve">18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6A473" id="Cuadro de texto 13" o:spid="_x0000_s1040" type="#_x0000_t202" style="position:absolute;left:0;text-align:left;margin-left:112.95pt;margin-top:49pt;width:56.25pt;height:3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" filled="f" stroked="f">
                <v:textbox>
                  <w:txbxContent>
                    <w:p w:rsidR="00E347B4" w:rsidRPr="00B76533" w:rsidRDefault="00E347B4" w:rsidP="00E347B4">
                      <w:pPr>
                        <w:spacing w:after="0"/>
                        <w:rPr>
                          <w:rFonts w:ascii="Arial" w:hAnsi="Arial" w:cs="Arial"/>
                          <w:b/>
                          <w:sz w:val="14"/>
                        </w:rPr>
                      </w:pPr>
                      <w:r w:rsidRPr="00B76533">
                        <w:rPr>
                          <w:rFonts w:ascii="Arial" w:hAnsi="Arial" w:cs="Arial"/>
                          <w:b/>
                          <w:sz w:val="14"/>
                        </w:rPr>
                        <w:t>40</w:t>
                      </w:r>
                    </w:p>
                    <w:p w:rsidR="00E347B4" w:rsidRPr="00B76533" w:rsidRDefault="00E347B4" w:rsidP="00E347B4">
                      <w:pPr>
                        <w:spacing w:after="0"/>
                        <w:rPr>
                          <w:rFonts w:ascii="Arial" w:hAnsi="Arial" w:cs="Arial"/>
                          <w:b/>
                          <w:sz w:val="14"/>
                        </w:rPr>
                      </w:pPr>
                      <w:r w:rsidRPr="00B76533">
                        <w:rPr>
                          <w:rFonts w:ascii="Arial" w:hAnsi="Arial" w:cs="Arial"/>
                          <w:b/>
                          <w:sz w:val="14"/>
                        </w:rPr>
                        <w:t xml:space="preserve">     Ar</w:t>
                      </w:r>
                    </w:p>
                    <w:p w:rsidR="00E347B4" w:rsidRPr="00B76533" w:rsidRDefault="00E347B4" w:rsidP="00E347B4">
                      <w:pPr>
                        <w:spacing w:after="0"/>
                        <w:rPr>
                          <w:rFonts w:ascii="Arial" w:hAnsi="Arial" w:cs="Arial"/>
                          <w:b/>
                          <w:sz w:val="14"/>
                        </w:rPr>
                      </w:pPr>
                      <w:r w:rsidRPr="00B76533">
                        <w:rPr>
                          <w:rFonts w:ascii="Arial" w:hAnsi="Arial" w:cs="Arial"/>
                          <w:b/>
                          <w:sz w:val="14"/>
                        </w:rPr>
                        <w:t xml:space="preserve">18 </w:t>
                      </w:r>
                    </w:p>
                  </w:txbxContent>
                </v:textbox>
              </v:shape>
            </w:pict>
          </mc:Fallback>
        </mc:AlternateContent>
      </w:r>
      <w:r w:rsidR="001A0B4B">
        <w:rPr>
          <w:rFonts w:ascii="Calibri" w:eastAsia="Times New Roman" w:hAnsi="Calibri" w:cs="Times New Roman"/>
          <w:noProof/>
          <w:color w:val="000000"/>
          <w:sz w:val="24"/>
          <w:szCs w:val="24"/>
          <w:lang w:eastAsia="es-AR"/>
        </w:rPr>
        <mc:AlternateContent>
          <mc:Choice Requires="wps">
            <w:drawing>
              <wp:anchor distT="0" distB="0" distL="114300" distR="114300" simplePos="0" relativeHeight="251668480" behindDoc="0" locked="0" layoutInCell="1" allowOverlap="1" wp14:anchorId="2D0FCD81" wp14:editId="524B9F3D">
                <wp:simplePos x="0" y="0"/>
                <wp:positionH relativeFrom="column">
                  <wp:posOffset>2872740</wp:posOffset>
                </wp:positionH>
                <wp:positionV relativeFrom="paragraph">
                  <wp:posOffset>708025</wp:posOffset>
                </wp:positionV>
                <wp:extent cx="342900" cy="2667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429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400E72" w14:textId="77777777" w:rsidR="001A0B4B" w:rsidRPr="001A0B4B" w:rsidRDefault="00E347B4">
                            <w:pPr>
                              <w:rPr>
                                <w:b/>
                              </w:rPr>
                            </w:pPr>
                            <w:r>
                              <w:rPr>
                                <w:b/>
                              </w:rP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FC0856" id="Cuadro de texto 11" o:spid="_x0000_s1041" type="#_x0000_t202" style="position:absolute;left:0;text-align:left;margin-left:226.2pt;margin-top:55.75pt;width:27pt;height:2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" filled="f" stroked="f">
                <v:textbox>
                  <w:txbxContent>
                    <w:p w:rsidR="001A0B4B" w:rsidRPr="001A0B4B" w:rsidRDefault="00E347B4">
                      <w:pPr>
                        <w:rPr>
                          <w:b/>
                        </w:rPr>
                      </w:pPr>
                      <w:r>
                        <w:rPr>
                          <w:b/>
                        </w:rPr>
                        <w:t>40</w:t>
                      </w:r>
                    </w:p>
                  </w:txbxContent>
                </v:textbox>
              </v:shape>
            </w:pict>
          </mc:Fallback>
        </mc:AlternateContent>
      </w:r>
      <w:r w:rsidR="001A0B4B">
        <w:rPr>
          <w:rFonts w:ascii="Calibri" w:eastAsia="Times New Roman" w:hAnsi="Calibri" w:cs="Times New Roman"/>
          <w:noProof/>
          <w:color w:val="000000"/>
          <w:sz w:val="24"/>
          <w:szCs w:val="24"/>
          <w:lang w:eastAsia="es-AR"/>
        </w:rPr>
        <mc:AlternateContent>
          <mc:Choice Requires="wps">
            <w:drawing>
              <wp:anchor distT="0" distB="0" distL="114300" distR="114300" simplePos="0" relativeHeight="251667456" behindDoc="0" locked="0" layoutInCell="1" allowOverlap="1" wp14:anchorId="3A28BBAE" wp14:editId="47B4D7DB">
                <wp:simplePos x="0" y="0"/>
                <wp:positionH relativeFrom="column">
                  <wp:posOffset>2139315</wp:posOffset>
                </wp:positionH>
                <wp:positionV relativeFrom="paragraph">
                  <wp:posOffset>708025</wp:posOffset>
                </wp:positionV>
                <wp:extent cx="476250" cy="2667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4762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3E84AB" w14:textId="77777777" w:rsidR="001A0B4B" w:rsidRPr="001A0B4B" w:rsidRDefault="001A0B4B" w:rsidP="001A0B4B">
                            <w:pPr>
                              <w:jc w:val="center"/>
                              <w:rPr>
                                <w:b/>
                              </w:rPr>
                            </w:pPr>
                            <w:r w:rsidRPr="001A0B4B">
                              <w:rPr>
                                <w:b/>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52A4FF" id="Cuadro de texto 10" o:spid="_x0000_s1042" type="#_x0000_t202" style="position:absolute;left:0;text-align:left;margin-left:168.45pt;margin-top:55.75pt;width:37.5pt;height: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" filled="f" stroked="f">
                <v:textbox>
                  <w:txbxContent>
                    <w:p w:rsidR="001A0B4B" w:rsidRPr="001A0B4B" w:rsidRDefault="001A0B4B" w:rsidP="001A0B4B">
                      <w:pPr>
                        <w:jc w:val="center"/>
                        <w:rPr>
                          <w:b/>
                        </w:rPr>
                      </w:pPr>
                      <w:r w:rsidRPr="001A0B4B">
                        <w:rPr>
                          <w:b/>
                        </w:rPr>
                        <w:t>18</w:t>
                      </w:r>
                    </w:p>
                  </w:txbxContent>
                </v:textbox>
              </v:shape>
            </w:pict>
          </mc:Fallback>
        </mc:AlternateContent>
      </w:r>
      <w:r w:rsidR="00287DE9">
        <w:rPr>
          <w:rFonts w:ascii="Calibri" w:eastAsia="Times New Roman" w:hAnsi="Calibri" w:cs="Times New Roman"/>
          <w:noProof/>
          <w:color w:val="000000"/>
          <w:sz w:val="24"/>
          <w:szCs w:val="24"/>
          <w:lang w:eastAsia="es-AR"/>
        </w:rPr>
        <mc:AlternateContent>
          <mc:Choice Requires="wps">
            <w:drawing>
              <wp:anchor distT="0" distB="0" distL="114300" distR="114300" simplePos="0" relativeHeight="251665408" behindDoc="0" locked="0" layoutInCell="1" allowOverlap="1" wp14:anchorId="7FC9B7A2" wp14:editId="7896C233">
                <wp:simplePos x="0" y="0"/>
                <wp:positionH relativeFrom="column">
                  <wp:posOffset>3482340</wp:posOffset>
                </wp:positionH>
                <wp:positionV relativeFrom="paragraph">
                  <wp:posOffset>1736725</wp:posOffset>
                </wp:positionV>
                <wp:extent cx="457200" cy="257175"/>
                <wp:effectExtent l="0" t="0" r="0" b="9525"/>
                <wp:wrapNone/>
                <wp:docPr id="8" name="Cuadro de texto 8"/>
                <wp:cNvGraphicFramePr/>
                <a:graphic xmlns:a="http://schemas.openxmlformats.org/drawingml/2006/main">
                  <a:graphicData uri="http://schemas.microsoft.com/office/word/2010/wordprocessingShape">
                    <wps:wsp>
                      <wps:cNvSpPr txBox="1"/>
                      <wps:spPr>
                        <a:xfrm>
                          <a:off x="0" y="0"/>
                          <a:ext cx="4572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9A8B59" w14:textId="77777777" w:rsidR="00287DE9" w:rsidRPr="00287DE9" w:rsidRDefault="00287DE9" w:rsidP="00287DE9">
                            <w:pPr>
                              <w:jc w:val="center"/>
                              <w:rPr>
                                <w:b/>
                              </w:rPr>
                            </w:pPr>
                            <w:r w:rsidRPr="00287DE9">
                              <w:rPr>
                                <w:b/>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11645D" id="Cuadro de texto 8" o:spid="_x0000_s1043" type="#_x0000_t202" style="position:absolute;left:0;text-align:left;margin-left:274.2pt;margin-top:136.75pt;width:36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" filled="f" stroked="f">
                <v:textbox>
                  <w:txbxContent>
                    <w:p w:rsidR="00287DE9" w:rsidRPr="00287DE9" w:rsidRDefault="00287DE9" w:rsidP="00287DE9">
                      <w:pPr>
                        <w:jc w:val="center"/>
                        <w:rPr>
                          <w:b/>
                        </w:rPr>
                      </w:pPr>
                      <w:r w:rsidRPr="00287DE9">
                        <w:rPr>
                          <w:b/>
                        </w:rPr>
                        <w:t>24</w:t>
                      </w:r>
                    </w:p>
                  </w:txbxContent>
                </v:textbox>
              </v:shape>
            </w:pict>
          </mc:Fallback>
        </mc:AlternateContent>
      </w:r>
      <w:r w:rsidR="00287DE9">
        <w:rPr>
          <w:rFonts w:ascii="Calibri" w:eastAsia="Times New Roman" w:hAnsi="Calibri" w:cs="Times New Roman"/>
          <w:noProof/>
          <w:color w:val="000000"/>
          <w:sz w:val="24"/>
          <w:szCs w:val="24"/>
          <w:lang w:eastAsia="es-AR"/>
        </w:rPr>
        <mc:AlternateContent>
          <mc:Choice Requires="wps">
            <w:drawing>
              <wp:anchor distT="0" distB="0" distL="114300" distR="114300" simplePos="0" relativeHeight="251663360" behindDoc="0" locked="0" layoutInCell="1" allowOverlap="1" wp14:anchorId="4AA52493" wp14:editId="3C78F398">
                <wp:simplePos x="0" y="0"/>
                <wp:positionH relativeFrom="column">
                  <wp:posOffset>2872740</wp:posOffset>
                </wp:positionH>
                <wp:positionV relativeFrom="paragraph">
                  <wp:posOffset>1736725</wp:posOffset>
                </wp:positionV>
                <wp:extent cx="342900" cy="257175"/>
                <wp:effectExtent l="0" t="0" r="0" b="9525"/>
                <wp:wrapNone/>
                <wp:docPr id="6" name="Cuadro de texto 6"/>
                <wp:cNvGraphicFramePr/>
                <a:graphic xmlns:a="http://schemas.openxmlformats.org/drawingml/2006/main">
                  <a:graphicData uri="http://schemas.microsoft.com/office/word/2010/wordprocessingShape">
                    <wps:wsp>
                      <wps:cNvSpPr txBox="1"/>
                      <wps:spPr>
                        <a:xfrm>
                          <a:off x="0" y="0"/>
                          <a:ext cx="3429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BC0A0D" w14:textId="77777777" w:rsidR="00287DE9" w:rsidRPr="00287DE9" w:rsidRDefault="00287DE9">
                            <w:pPr>
                              <w:rPr>
                                <w:b/>
                              </w:rPr>
                            </w:pPr>
                            <w:r w:rsidRPr="00287DE9">
                              <w:rPr>
                                <w:b/>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12E8C8" id="Cuadro de texto 6" o:spid="_x0000_s1044" type="#_x0000_t202" style="position:absolute;left:0;text-align:left;margin-left:226.2pt;margin-top:136.75pt;width:27pt;height:20.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" filled="f" stroked="f">
                <v:textbox>
                  <w:txbxContent>
                    <w:p w:rsidR="00287DE9" w:rsidRPr="00287DE9" w:rsidRDefault="00287DE9">
                      <w:pPr>
                        <w:rPr>
                          <w:b/>
                        </w:rPr>
                      </w:pPr>
                      <w:r w:rsidRPr="00287DE9">
                        <w:rPr>
                          <w:b/>
                        </w:rPr>
                        <w:t>52</w:t>
                      </w:r>
                    </w:p>
                  </w:txbxContent>
                </v:textbox>
              </v:shape>
            </w:pict>
          </mc:Fallback>
        </mc:AlternateContent>
      </w:r>
      <w:r w:rsidR="00287DE9">
        <w:rPr>
          <w:rFonts w:ascii="Calibri" w:eastAsia="Times New Roman" w:hAnsi="Calibri" w:cs="Times New Roman"/>
          <w:noProof/>
          <w:color w:val="000000"/>
          <w:sz w:val="24"/>
          <w:szCs w:val="24"/>
          <w:lang w:eastAsia="es-AR"/>
        </w:rPr>
        <mc:AlternateContent>
          <mc:Choice Requires="wps">
            <w:drawing>
              <wp:anchor distT="0" distB="0" distL="114300" distR="114300" simplePos="0" relativeHeight="251662336" behindDoc="0" locked="0" layoutInCell="1" allowOverlap="1" wp14:anchorId="0725E00B" wp14:editId="5310C6F5">
                <wp:simplePos x="0" y="0"/>
                <wp:positionH relativeFrom="column">
                  <wp:posOffset>2205990</wp:posOffset>
                </wp:positionH>
                <wp:positionV relativeFrom="paragraph">
                  <wp:posOffset>1736725</wp:posOffset>
                </wp:positionV>
                <wp:extent cx="409575" cy="3048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409575"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0D1049" w14:textId="77777777" w:rsidR="00287DE9" w:rsidRPr="00287DE9" w:rsidRDefault="00287DE9">
                            <w:pPr>
                              <w:rPr>
                                <w:b/>
                              </w:rPr>
                            </w:pPr>
                            <w:r w:rsidRPr="00287DE9">
                              <w:rPr>
                                <w:b/>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763D44" id="Cuadro de texto 5" o:spid="_x0000_s1045" type="#_x0000_t202" style="position:absolute;left:0;text-align:left;margin-left:173.7pt;margin-top:136.75pt;width:32.25pt;height: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" filled="f" stroked="f">
                <v:textbox>
                  <w:txbxContent>
                    <w:p w:rsidR="00287DE9" w:rsidRPr="00287DE9" w:rsidRDefault="00287DE9">
                      <w:pPr>
                        <w:rPr>
                          <w:b/>
                        </w:rPr>
                      </w:pPr>
                      <w:r w:rsidRPr="00287DE9">
                        <w:rPr>
                          <w:b/>
                        </w:rPr>
                        <w:t>24</w:t>
                      </w:r>
                    </w:p>
                  </w:txbxContent>
                </v:textbox>
              </v:shape>
            </w:pict>
          </mc:Fallback>
        </mc:AlternateContent>
      </w:r>
      <w:r w:rsidR="00E965F0">
        <w:rPr>
          <w:rFonts w:ascii="Calibri" w:eastAsia="Times New Roman" w:hAnsi="Calibri" w:cs="Times New Roman"/>
          <w:noProof/>
          <w:color w:val="000000"/>
          <w:sz w:val="24"/>
          <w:szCs w:val="24"/>
          <w:lang w:eastAsia="es-AR"/>
        </w:rPr>
        <mc:AlternateContent>
          <mc:Choice Requires="wps">
            <w:drawing>
              <wp:anchor distT="0" distB="0" distL="114300" distR="114300" simplePos="0" relativeHeight="251661312" behindDoc="0" locked="0" layoutInCell="1" allowOverlap="1" wp14:anchorId="45AD915A" wp14:editId="2EADF633">
                <wp:simplePos x="0" y="0"/>
                <wp:positionH relativeFrom="column">
                  <wp:posOffset>2139315</wp:posOffset>
                </wp:positionH>
                <wp:positionV relativeFrom="paragraph">
                  <wp:posOffset>1041400</wp:posOffset>
                </wp:positionV>
                <wp:extent cx="476250" cy="257175"/>
                <wp:effectExtent l="0" t="0" r="0" b="9525"/>
                <wp:wrapNone/>
                <wp:docPr id="4" name="Cuadro de texto 4"/>
                <wp:cNvGraphicFramePr/>
                <a:graphic xmlns:a="http://schemas.openxmlformats.org/drawingml/2006/main">
                  <a:graphicData uri="http://schemas.microsoft.com/office/word/2010/wordprocessingShape">
                    <wps:wsp>
                      <wps:cNvSpPr txBox="1"/>
                      <wps:spPr>
                        <a:xfrm>
                          <a:off x="0" y="0"/>
                          <a:ext cx="4762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B4B495" w14:textId="77777777" w:rsidR="00E965F0" w:rsidRPr="00E965F0" w:rsidRDefault="00E965F0" w:rsidP="00E965F0">
                            <w:pPr>
                              <w:jc w:val="center"/>
                              <w:rPr>
                                <w:b/>
                              </w:rPr>
                            </w:pPr>
                            <w:r w:rsidRPr="00E965F0">
                              <w:rPr>
                                <w:b/>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AF8C94" id="Cuadro de texto 4" o:spid="_x0000_s1046" type="#_x0000_t202" style="position:absolute;left:0;text-align:left;margin-left:168.45pt;margin-top:82pt;width:37.5pt;height:20.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" filled="f" stroked="f">
                <v:textbox>
                  <w:txbxContent>
                    <w:p w:rsidR="00E965F0" w:rsidRPr="00E965F0" w:rsidRDefault="00E965F0" w:rsidP="00E965F0">
                      <w:pPr>
                        <w:jc w:val="center"/>
                        <w:rPr>
                          <w:b/>
                        </w:rPr>
                      </w:pPr>
                      <w:r w:rsidRPr="00E965F0">
                        <w:rPr>
                          <w:b/>
                        </w:rPr>
                        <w:t>9</w:t>
                      </w:r>
                    </w:p>
                  </w:txbxContent>
                </v:textbox>
              </v:shape>
            </w:pict>
          </mc:Fallback>
        </mc:AlternateContent>
      </w:r>
      <w:r w:rsidR="00F079E7" w:rsidRPr="00F079E7">
        <w:rPr>
          <w:rFonts w:ascii="Calibri" w:eastAsia="Times New Roman" w:hAnsi="Calibri" w:cs="Times New Roman"/>
          <w:noProof/>
          <w:color w:val="000000"/>
          <w:sz w:val="24"/>
          <w:szCs w:val="24"/>
          <w:bdr w:val="none" w:sz="0" w:space="0" w:color="auto" w:frame="1"/>
          <w:lang w:eastAsia="es-AR"/>
        </w:rPr>
        <w:drawing>
          <wp:inline distT="0" distB="0" distL="0" distR="0" wp14:anchorId="62CAC776" wp14:editId="1852D7E8">
            <wp:extent cx="5400675" cy="2038350"/>
            <wp:effectExtent l="0" t="0" r="9525" b="0"/>
            <wp:docPr id="1" name="Imagen 1" descr="Tabl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a, Calendari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038350"/>
                    </a:xfrm>
                    <a:prstGeom prst="rect">
                      <a:avLst/>
                    </a:prstGeom>
                    <a:noFill/>
                    <a:ln>
                      <a:noFill/>
                    </a:ln>
                  </pic:spPr>
                </pic:pic>
              </a:graphicData>
            </a:graphic>
          </wp:inline>
        </w:drawing>
      </w:r>
      <w:ins w:id="13" w:author="Milagro Urricariet" w:date="2021-11-09T23:53:00Z">
        <w:r w:rsidR="00863092">
          <w:rPr>
            <w:rFonts w:ascii="Times New Roman" w:eastAsia="Times New Roman" w:hAnsi="Times New Roman" w:cs="Times New Roman"/>
            <w:sz w:val="24"/>
            <w:szCs w:val="24"/>
            <w:lang w:eastAsia="es-AR"/>
          </w:rPr>
          <w:br/>
        </w:r>
      </w:ins>
    </w:p>
    <w:p w14:paraId="31FE01E4" w14:textId="2CF2C5C2" w:rsidR="00863092" w:rsidRPr="00103ECE" w:rsidRDefault="00863092" w:rsidP="00103ECE">
      <w:pPr>
        <w:spacing w:after="0" w:line="240" w:lineRule="auto"/>
        <w:jc w:val="both"/>
        <w:rPr>
          <w:rFonts w:ascii="Times New Roman" w:eastAsia="Times New Roman" w:hAnsi="Times New Roman" w:cs="Times New Roman"/>
          <w:sz w:val="24"/>
          <w:szCs w:val="24"/>
          <w:lang w:eastAsia="es-AR"/>
        </w:rPr>
      </w:pPr>
      <w:ins w:id="14" w:author="Milagro Urricariet" w:date="2021-11-09T23:53:00Z">
        <w:r>
          <w:rPr>
            <w:rFonts w:ascii="Times New Roman" w:eastAsia="Times New Roman" w:hAnsi="Times New Roman" w:cs="Times New Roman"/>
            <w:sz w:val="24"/>
            <w:szCs w:val="24"/>
            <w:lang w:eastAsia="es-AR"/>
          </w:rPr>
          <w:t>Nota:</w:t>
        </w:r>
      </w:ins>
      <w:ins w:id="15" w:author="Milagro Urricariet" w:date="2021-11-09T23:54:00Z">
        <w:r>
          <w:rPr>
            <w:rFonts w:ascii="Times New Roman" w:eastAsia="Times New Roman" w:hAnsi="Times New Roman" w:cs="Times New Roman"/>
            <w:sz w:val="24"/>
            <w:szCs w:val="24"/>
            <w:lang w:eastAsia="es-AR"/>
          </w:rPr>
          <w:t xml:space="preserve"> </w:t>
        </w:r>
      </w:ins>
      <w:ins w:id="16" w:author="Milagro Urricariet" w:date="2021-11-09T23:56:00Z">
        <w:r>
          <w:rPr>
            <w:rFonts w:ascii="Times New Roman" w:eastAsia="Times New Roman" w:hAnsi="Times New Roman" w:cs="Times New Roman"/>
            <w:sz w:val="24"/>
            <w:szCs w:val="24"/>
            <w:lang w:eastAsia="es-AR"/>
          </w:rPr>
          <w:t>9 (nueve)</w:t>
        </w:r>
      </w:ins>
    </w:p>
    <w:sectPr w:rsidR="00863092" w:rsidRPr="00103ECE" w:rsidSect="00103ECE">
      <w:pgSz w:w="11906" w:h="16838"/>
      <w:pgMar w:top="1134" w:right="1701" w:bottom="851"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ilagro Urricariet" w:date="2021-11-09T23:54:00Z" w:initials="MU">
    <w:p w14:paraId="72B2EF89" w14:textId="5932D88B" w:rsidR="00863092" w:rsidRDefault="00863092">
      <w:pPr>
        <w:pStyle w:val="Textocomentario"/>
      </w:pPr>
      <w:r>
        <w:rPr>
          <w:rStyle w:val="Refdecomentario"/>
        </w:rPr>
        <w:annotationRef/>
      </w:r>
      <w:r>
        <w:t>bien</w:t>
      </w:r>
    </w:p>
  </w:comment>
  <w:comment w:id="5" w:author="Milagro Urricariet" w:date="2021-11-09T23:50:00Z" w:initials="MU">
    <w:p w14:paraId="72C77D46" w14:textId="13D2F877" w:rsidR="00863092" w:rsidRDefault="00863092">
      <w:pPr>
        <w:pStyle w:val="Textocomentario"/>
      </w:pPr>
      <w:r>
        <w:rPr>
          <w:rStyle w:val="Refdecomentario"/>
        </w:rPr>
        <w:annotationRef/>
      </w:r>
      <w:r>
        <w:t xml:space="preserve">Y sobre todo porque en este proceso las estrellas liberan gran cantidad de energía, </w:t>
      </w:r>
      <w:proofErr w:type="spellStart"/>
      <w:r>
        <w:t>luc</w:t>
      </w:r>
      <w:proofErr w:type="spellEnd"/>
      <w:r>
        <w:t>. De alguna manera es lo que las mantiene “prendidas”</w:t>
      </w:r>
    </w:p>
  </w:comment>
  <w:comment w:id="6" w:author="Milagro Urricariet" w:date="2021-11-09T23:51:00Z" w:initials="MU">
    <w:p w14:paraId="77496A56" w14:textId="3D5435C7" w:rsidR="00863092" w:rsidRDefault="00863092">
      <w:pPr>
        <w:pStyle w:val="Textocomentario"/>
      </w:pPr>
      <w:r>
        <w:rPr>
          <w:rStyle w:val="Refdecomentario"/>
        </w:rPr>
        <w:annotationRef/>
      </w:r>
      <w:r>
        <w:t>Bien</w:t>
      </w:r>
    </w:p>
    <w:p w14:paraId="1F92BBE8" w14:textId="242D41FE" w:rsidR="00863092" w:rsidRDefault="00863092">
      <w:pPr>
        <w:pStyle w:val="Textocomentario"/>
      </w:pPr>
    </w:p>
  </w:comment>
  <w:comment w:id="7" w:author="Milagro Urricariet" w:date="2021-11-09T23:54:00Z" w:initials="MU">
    <w:p w14:paraId="0EAA2E5B" w14:textId="0C3A919D" w:rsidR="00863092" w:rsidRDefault="00863092">
      <w:pPr>
        <w:pStyle w:val="Textocomentario"/>
      </w:pPr>
      <w:r>
        <w:rPr>
          <w:rStyle w:val="Refdecomentario"/>
        </w:rPr>
        <w:annotationRef/>
      </w:r>
      <w:r>
        <w:t>bien</w:t>
      </w:r>
    </w:p>
  </w:comment>
  <w:comment w:id="8" w:author="Milagro Urricariet" w:date="2021-11-09T23:55:00Z" w:initials="MU">
    <w:p w14:paraId="3DF0F72C" w14:textId="006B711B" w:rsidR="00863092" w:rsidRDefault="00863092">
      <w:pPr>
        <w:pStyle w:val="Textocomentario"/>
      </w:pPr>
      <w:r>
        <w:rPr>
          <w:rStyle w:val="Refdecomentario"/>
        </w:rPr>
        <w:annotationRef/>
      </w:r>
      <w:r>
        <w:t xml:space="preserve">bien </w:t>
      </w:r>
      <w:r>
        <w:sym w:font="Wingdings" w:char="F04A"/>
      </w:r>
    </w:p>
  </w:comment>
  <w:comment w:id="9" w:author="Milagro Urricariet" w:date="2021-11-09T23:52:00Z" w:initials="MU">
    <w:p w14:paraId="629FF90B" w14:textId="3D090EF4" w:rsidR="00863092" w:rsidRDefault="00863092">
      <w:pPr>
        <w:pStyle w:val="Textocomentario"/>
      </w:pPr>
      <w:r>
        <w:rPr>
          <w:rStyle w:val="Refdecomentario"/>
        </w:rPr>
        <w:annotationRef/>
      </w:r>
      <w:r>
        <w:t xml:space="preserve">Bien, pero mas </w:t>
      </w:r>
      <w:proofErr w:type="spellStart"/>
      <w:r>
        <w:t>alla</w:t>
      </w:r>
      <w:proofErr w:type="spellEnd"/>
      <w:r>
        <w:t xml:space="preserve"> del detalle de la </w:t>
      </w:r>
      <w:proofErr w:type="spellStart"/>
      <w:r>
        <w:t>composicion</w:t>
      </w:r>
      <w:proofErr w:type="spellEnd"/>
      <w:r>
        <w:t xml:space="preserve">. </w:t>
      </w:r>
      <w:r>
        <w:t xml:space="preserve">Lo relevante a destacar es que los elementos que componen </w:t>
      </w:r>
      <w:r w:rsidR="00B67CED">
        <w:t xml:space="preserve">a </w:t>
      </w:r>
      <w:r>
        <w:t xml:space="preserve">el sistema solar son los que tenemos </w:t>
      </w:r>
      <w:proofErr w:type="spellStart"/>
      <w:r>
        <w:t>aca</w:t>
      </w:r>
      <w:proofErr w:type="spellEnd"/>
      <w:r>
        <w:t xml:space="preserve"> en la tierra y conocemos. Porque todo el sistema se formo en la misma supernova. </w:t>
      </w:r>
      <w:r w:rsidR="00B67CED">
        <w:t>Aunque a veces las proporciones son mínimas y se los denomina “traza”</w:t>
      </w:r>
    </w:p>
  </w:comment>
  <w:comment w:id="10" w:author="Milagro Urricariet" w:date="2021-11-09T23:53:00Z" w:initials="MU">
    <w:p w14:paraId="63B66BD6" w14:textId="02537F70" w:rsidR="00863092" w:rsidRDefault="00863092">
      <w:pPr>
        <w:pStyle w:val="Textocomentario"/>
      </w:pPr>
      <w:r>
        <w:rPr>
          <w:rStyle w:val="Refdecomentario"/>
        </w:rPr>
        <w:annotationRef/>
      </w:r>
      <w:r>
        <w:t>Bien!</w:t>
      </w:r>
    </w:p>
  </w:comment>
  <w:comment w:id="11" w:author="Milagro Urricariet" w:date="2021-11-10T21:43:00Z" w:initials="MU">
    <w:p w14:paraId="5555CCF7" w14:textId="7DCCE841" w:rsidR="004B6EA4" w:rsidRDefault="004B6EA4">
      <w:pPr>
        <w:pStyle w:val="Textocomentario"/>
      </w:pPr>
      <w:r>
        <w:rPr>
          <w:rStyle w:val="Refdecomentario"/>
        </w:rPr>
        <w:annotationRef/>
      </w:r>
      <w:r>
        <w:t>Bien!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B2EF89" w15:done="0"/>
  <w15:commentEx w15:paraId="72C77D46" w15:done="0"/>
  <w15:commentEx w15:paraId="1F92BBE8" w15:done="0"/>
  <w15:commentEx w15:paraId="0EAA2E5B" w15:done="0"/>
  <w15:commentEx w15:paraId="3DF0F72C" w15:done="0"/>
  <w15:commentEx w15:paraId="629FF90B" w15:done="0"/>
  <w15:commentEx w15:paraId="63B66BD6" w15:done="0"/>
  <w15:commentEx w15:paraId="5555CC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588A3" w16cex:dateUtc="2021-11-10T02:54:00Z"/>
  <w16cex:commentExtensible w16cex:durableId="253587BC" w16cex:dateUtc="2021-11-10T02:50:00Z"/>
  <w16cex:commentExtensible w16cex:durableId="2535881B" w16cex:dateUtc="2021-11-10T02:51:00Z"/>
  <w16cex:commentExtensible w16cex:durableId="253588D1" w16cex:dateUtc="2021-11-10T02:54:00Z"/>
  <w16cex:commentExtensible w16cex:durableId="253588FE" w16cex:dateUtc="2021-11-10T02:55:00Z"/>
  <w16cex:commentExtensible w16cex:durableId="2535882F" w16cex:dateUtc="2021-11-10T02:52:00Z"/>
  <w16cex:commentExtensible w16cex:durableId="2535888C" w16cex:dateUtc="2021-11-10T02:53:00Z"/>
  <w16cex:commentExtensible w16cex:durableId="2536BB91" w16cex:dateUtc="2021-11-11T0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B2EF89" w16cid:durableId="253588A3"/>
  <w16cid:commentId w16cid:paraId="72C77D46" w16cid:durableId="253587BC"/>
  <w16cid:commentId w16cid:paraId="1F92BBE8" w16cid:durableId="2535881B"/>
  <w16cid:commentId w16cid:paraId="0EAA2E5B" w16cid:durableId="253588D1"/>
  <w16cid:commentId w16cid:paraId="3DF0F72C" w16cid:durableId="253588FE"/>
  <w16cid:commentId w16cid:paraId="629FF90B" w16cid:durableId="2535882F"/>
  <w16cid:commentId w16cid:paraId="63B66BD6" w16cid:durableId="2535888C"/>
  <w16cid:commentId w16cid:paraId="5555CCF7" w16cid:durableId="2536BB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067C"/>
    <w:multiLevelType w:val="multilevel"/>
    <w:tmpl w:val="FCEA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D063F"/>
    <w:multiLevelType w:val="multilevel"/>
    <w:tmpl w:val="AAFA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64B8B"/>
    <w:multiLevelType w:val="multilevel"/>
    <w:tmpl w:val="A51C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B3908"/>
    <w:multiLevelType w:val="hybridMultilevel"/>
    <w:tmpl w:val="4BE4DF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0713B12"/>
    <w:multiLevelType w:val="hybridMultilevel"/>
    <w:tmpl w:val="6D6409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agro Urricariet">
    <w15:presenceInfo w15:providerId="Windows Live" w15:userId="b931864ec15d47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9E7"/>
    <w:rsid w:val="00005C77"/>
    <w:rsid w:val="0008253A"/>
    <w:rsid w:val="000A3E9C"/>
    <w:rsid w:val="000D7693"/>
    <w:rsid w:val="00103ECE"/>
    <w:rsid w:val="00122279"/>
    <w:rsid w:val="001876B2"/>
    <w:rsid w:val="00197EBC"/>
    <w:rsid w:val="001A0B4B"/>
    <w:rsid w:val="001C2BA4"/>
    <w:rsid w:val="002614F1"/>
    <w:rsid w:val="00287DE9"/>
    <w:rsid w:val="00303486"/>
    <w:rsid w:val="003A3926"/>
    <w:rsid w:val="00457848"/>
    <w:rsid w:val="004B6EA4"/>
    <w:rsid w:val="00586EDF"/>
    <w:rsid w:val="006265DE"/>
    <w:rsid w:val="00790D92"/>
    <w:rsid w:val="00863092"/>
    <w:rsid w:val="008855E4"/>
    <w:rsid w:val="008B2193"/>
    <w:rsid w:val="008C26EA"/>
    <w:rsid w:val="00922789"/>
    <w:rsid w:val="009F3705"/>
    <w:rsid w:val="00A03529"/>
    <w:rsid w:val="00AA5EB1"/>
    <w:rsid w:val="00B0718F"/>
    <w:rsid w:val="00B67CED"/>
    <w:rsid w:val="00B73D28"/>
    <w:rsid w:val="00B76533"/>
    <w:rsid w:val="00C52496"/>
    <w:rsid w:val="00C66E7B"/>
    <w:rsid w:val="00CD6ACC"/>
    <w:rsid w:val="00D604DB"/>
    <w:rsid w:val="00E347B4"/>
    <w:rsid w:val="00E820B1"/>
    <w:rsid w:val="00E965F0"/>
    <w:rsid w:val="00EB55B7"/>
    <w:rsid w:val="00F079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A24A"/>
  <w15:chartTrackingRefBased/>
  <w15:docId w15:val="{42206CC1-5593-4750-9F49-EC248008F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3926"/>
    <w:pPr>
      <w:ind w:left="720"/>
      <w:contextualSpacing/>
    </w:pPr>
  </w:style>
  <w:style w:type="character" w:styleId="Refdecomentario">
    <w:name w:val="annotation reference"/>
    <w:basedOn w:val="Fuentedeprrafopredeter"/>
    <w:uiPriority w:val="99"/>
    <w:semiHidden/>
    <w:unhideWhenUsed/>
    <w:rsid w:val="00863092"/>
    <w:rPr>
      <w:sz w:val="16"/>
      <w:szCs w:val="16"/>
    </w:rPr>
  </w:style>
  <w:style w:type="paragraph" w:styleId="Textocomentario">
    <w:name w:val="annotation text"/>
    <w:basedOn w:val="Normal"/>
    <w:link w:val="TextocomentarioCar"/>
    <w:uiPriority w:val="99"/>
    <w:semiHidden/>
    <w:unhideWhenUsed/>
    <w:rsid w:val="0086309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63092"/>
    <w:rPr>
      <w:sz w:val="20"/>
      <w:szCs w:val="20"/>
    </w:rPr>
  </w:style>
  <w:style w:type="paragraph" w:styleId="Asuntodelcomentario">
    <w:name w:val="annotation subject"/>
    <w:basedOn w:val="Textocomentario"/>
    <w:next w:val="Textocomentario"/>
    <w:link w:val="AsuntodelcomentarioCar"/>
    <w:uiPriority w:val="99"/>
    <w:semiHidden/>
    <w:unhideWhenUsed/>
    <w:rsid w:val="00863092"/>
    <w:rPr>
      <w:b/>
      <w:bCs/>
    </w:rPr>
  </w:style>
  <w:style w:type="character" w:customStyle="1" w:styleId="AsuntodelcomentarioCar">
    <w:name w:val="Asunto del comentario Car"/>
    <w:basedOn w:val="TextocomentarioCar"/>
    <w:link w:val="Asuntodelcomentario"/>
    <w:uiPriority w:val="99"/>
    <w:semiHidden/>
    <w:rsid w:val="008630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513984">
      <w:bodyDiv w:val="1"/>
      <w:marLeft w:val="0"/>
      <w:marRight w:val="0"/>
      <w:marTop w:val="0"/>
      <w:marBottom w:val="0"/>
      <w:divBdr>
        <w:top w:val="none" w:sz="0" w:space="0" w:color="auto"/>
        <w:left w:val="none" w:sz="0" w:space="0" w:color="auto"/>
        <w:bottom w:val="none" w:sz="0" w:space="0" w:color="auto"/>
        <w:right w:val="none" w:sz="0" w:space="0" w:color="auto"/>
      </w:divBdr>
    </w:div>
    <w:div w:id="125011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8672A-C596-FF44-A96D-CCD1D9537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3</Pages>
  <Words>1021</Words>
  <Characters>5616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MAGUI Y LINO</dc:creator>
  <cp:keywords/>
  <dc:description/>
  <cp:lastModifiedBy>Milagro Urricariet</cp:lastModifiedBy>
  <cp:revision>49</cp:revision>
  <dcterms:created xsi:type="dcterms:W3CDTF">2021-10-27T20:07:00Z</dcterms:created>
  <dcterms:modified xsi:type="dcterms:W3CDTF">2021-11-11T00:50:00Z</dcterms:modified>
</cp:coreProperties>
</file>