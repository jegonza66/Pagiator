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BF27" w14:textId="77777777" w:rsidR="0087182C" w:rsidRDefault="0087182C" w:rsidP="00446B67">
      <w:pPr>
        <w:spacing w:after="0"/>
        <w:jc w:val="center"/>
        <w:rPr>
          <w:rFonts w:asciiTheme="majorBidi" w:eastAsia="Times New Roman" w:hAnsiTheme="majorBidi" w:cstheme="majorBidi"/>
          <w:color w:val="000000"/>
          <w:sz w:val="24"/>
          <w:szCs w:val="24"/>
          <w:lang w:eastAsia="es-AR"/>
        </w:rPr>
      </w:pPr>
    </w:p>
    <w:p w14:paraId="1D310BA5" w14:textId="77777777" w:rsidR="00446B67" w:rsidRPr="00446B67" w:rsidRDefault="00446B67" w:rsidP="00446B67">
      <w:pPr>
        <w:spacing w:after="0"/>
        <w:jc w:val="center"/>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Trabajo Práctico</w:t>
      </w:r>
    </w:p>
    <w:p w14:paraId="7D987D33" w14:textId="77777777" w:rsidR="00446B67" w:rsidRPr="00446B67" w:rsidRDefault="00446B67" w:rsidP="00446B67">
      <w:pPr>
        <w:spacing w:after="0"/>
        <w:jc w:val="center"/>
        <w:rPr>
          <w:rFonts w:asciiTheme="majorBidi" w:eastAsia="Times New Roman" w:hAnsiTheme="majorBidi" w:cstheme="majorBidi"/>
          <w:sz w:val="24"/>
          <w:szCs w:val="24"/>
          <w:lang w:eastAsia="es-AR"/>
        </w:rPr>
      </w:pPr>
      <w:r w:rsidRPr="00446B67">
        <w:rPr>
          <w:rFonts w:asciiTheme="majorBidi" w:eastAsia="Times New Roman" w:hAnsiTheme="majorBidi" w:cstheme="majorBidi"/>
          <w:b/>
          <w:bCs/>
          <w:color w:val="000000"/>
          <w:sz w:val="24"/>
          <w:szCs w:val="24"/>
          <w:lang w:eastAsia="es-AR"/>
        </w:rPr>
        <w:t>Origen de los Elementos Químicos – Tabla Periódica – Reacciones Nucleares</w:t>
      </w:r>
    </w:p>
    <w:p w14:paraId="5E07F993" w14:textId="77777777" w:rsidR="00446B67" w:rsidRPr="00446B67" w:rsidRDefault="00446B67" w:rsidP="00446B67">
      <w:pPr>
        <w:spacing w:after="0"/>
        <w:rPr>
          <w:rFonts w:asciiTheme="majorBidi" w:eastAsia="Times New Roman" w:hAnsiTheme="majorBidi" w:cstheme="majorBidi"/>
          <w:sz w:val="24"/>
          <w:szCs w:val="24"/>
          <w:lang w:eastAsia="es-AR"/>
        </w:rPr>
      </w:pPr>
    </w:p>
    <w:p w14:paraId="72FE538B" w14:textId="77777777" w:rsidR="00446B67" w:rsidRPr="00446B67" w:rsidRDefault="00446B67" w:rsidP="00446B67">
      <w:pPr>
        <w:spacing w:after="0"/>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1) Explicar el proceso de formación y desarrollo de vida de una estrella. </w:t>
      </w:r>
    </w:p>
    <w:p w14:paraId="21D7DEDA" w14:textId="77777777" w:rsidR="00446B67" w:rsidRPr="00446B67" w:rsidRDefault="00446B67" w:rsidP="00446B67">
      <w:pPr>
        <w:spacing w:after="0"/>
        <w:jc w:val="both"/>
        <w:rPr>
          <w:rFonts w:asciiTheme="majorBidi" w:eastAsia="Times New Roman" w:hAnsiTheme="majorBidi" w:cstheme="majorBidi"/>
          <w:sz w:val="24"/>
          <w:szCs w:val="24"/>
          <w:lang w:eastAsia="es-AR"/>
        </w:rPr>
      </w:pPr>
    </w:p>
    <w:p w14:paraId="718D25A3" w14:textId="77777777" w:rsidR="00446B67" w:rsidRPr="00446B67" w:rsidRDefault="00446B67" w:rsidP="00446B67">
      <w:pPr>
        <w:spacing w:after="0"/>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2) </w:t>
      </w:r>
      <w:r w:rsidRPr="00446B67">
        <w:rPr>
          <w:rFonts w:asciiTheme="majorBidi" w:eastAsia="Times New Roman" w:hAnsiTheme="majorBidi" w:cstheme="majorBidi"/>
          <w:color w:val="4D5156"/>
          <w:sz w:val="24"/>
          <w:szCs w:val="24"/>
          <w:shd w:val="clear" w:color="auto" w:fill="FFFFFF"/>
          <w:lang w:eastAsia="es-AR"/>
        </w:rPr>
        <w:t>¿</w:t>
      </w:r>
      <w:r w:rsidRPr="00446B67">
        <w:rPr>
          <w:rFonts w:asciiTheme="majorBidi" w:eastAsia="Times New Roman" w:hAnsiTheme="majorBidi" w:cstheme="majorBidi"/>
          <w:color w:val="000000"/>
          <w:sz w:val="24"/>
          <w:szCs w:val="24"/>
          <w:lang w:eastAsia="es-AR"/>
        </w:rPr>
        <w:t>Por qué se dice que el Hidrógeno es el combustible de una estrella?</w:t>
      </w:r>
    </w:p>
    <w:p w14:paraId="4EE9D341" w14:textId="77777777" w:rsidR="00446B67" w:rsidRPr="00446B67" w:rsidRDefault="00446B67" w:rsidP="00446B67">
      <w:pPr>
        <w:spacing w:after="0"/>
        <w:jc w:val="both"/>
        <w:rPr>
          <w:rFonts w:asciiTheme="majorBidi" w:eastAsia="Times New Roman" w:hAnsiTheme="majorBidi" w:cstheme="majorBidi"/>
          <w:sz w:val="24"/>
          <w:szCs w:val="24"/>
          <w:lang w:eastAsia="es-AR"/>
        </w:rPr>
      </w:pPr>
    </w:p>
    <w:p w14:paraId="7B5A33F6" w14:textId="77777777" w:rsidR="00446B67" w:rsidRPr="00446B67" w:rsidRDefault="00446B67" w:rsidP="00446B67">
      <w:pPr>
        <w:spacing w:after="0"/>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3) Explicar los distintos tipos de reacciones nucleares y relacionarlas con la formación y posición de los elementos de la Tabla Periódica. </w:t>
      </w:r>
    </w:p>
    <w:p w14:paraId="4E884BEB" w14:textId="77777777" w:rsidR="00446B67" w:rsidRPr="00446B67" w:rsidRDefault="00446B67" w:rsidP="00446B67">
      <w:pPr>
        <w:spacing w:after="0"/>
        <w:jc w:val="both"/>
        <w:rPr>
          <w:rFonts w:asciiTheme="majorBidi" w:eastAsia="Times New Roman" w:hAnsiTheme="majorBidi" w:cstheme="majorBidi"/>
          <w:sz w:val="24"/>
          <w:szCs w:val="24"/>
          <w:lang w:eastAsia="es-AR"/>
        </w:rPr>
      </w:pPr>
    </w:p>
    <w:p w14:paraId="5DD55168" w14:textId="77777777" w:rsidR="00446B67" w:rsidRPr="00446B67" w:rsidRDefault="00446B67" w:rsidP="00446B67">
      <w:pPr>
        <w:spacing w:after="0"/>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4) </w:t>
      </w:r>
      <w:r w:rsidRPr="00446B67">
        <w:rPr>
          <w:rFonts w:asciiTheme="majorBidi" w:eastAsia="Times New Roman" w:hAnsiTheme="majorBidi" w:cstheme="majorBidi"/>
          <w:color w:val="4D5156"/>
          <w:sz w:val="24"/>
          <w:szCs w:val="24"/>
          <w:shd w:val="clear" w:color="auto" w:fill="FFFFFF"/>
          <w:lang w:eastAsia="es-AR"/>
        </w:rPr>
        <w:t>¿</w:t>
      </w:r>
      <w:r w:rsidRPr="00446B67">
        <w:rPr>
          <w:rFonts w:asciiTheme="majorBidi" w:eastAsia="Times New Roman" w:hAnsiTheme="majorBidi" w:cstheme="majorBidi"/>
          <w:color w:val="000000"/>
          <w:sz w:val="24"/>
          <w:szCs w:val="24"/>
          <w:lang w:eastAsia="es-AR"/>
        </w:rPr>
        <w:t xml:space="preserve">De qué elementos está compuesto el Sol? </w:t>
      </w:r>
      <w:r w:rsidRPr="00446B67">
        <w:rPr>
          <w:rFonts w:asciiTheme="majorBidi" w:eastAsia="Times New Roman" w:hAnsiTheme="majorBidi" w:cstheme="majorBidi"/>
          <w:color w:val="4D5156"/>
          <w:sz w:val="24"/>
          <w:szCs w:val="24"/>
          <w:shd w:val="clear" w:color="auto" w:fill="FFFFFF"/>
          <w:lang w:eastAsia="es-AR"/>
        </w:rPr>
        <w:t>¿</w:t>
      </w:r>
      <w:r w:rsidRPr="00446B67">
        <w:rPr>
          <w:rFonts w:asciiTheme="majorBidi" w:eastAsia="Times New Roman" w:hAnsiTheme="majorBidi" w:cstheme="majorBidi"/>
          <w:color w:val="000000"/>
          <w:sz w:val="24"/>
          <w:szCs w:val="24"/>
          <w:lang w:eastAsia="es-AR"/>
        </w:rPr>
        <w:t xml:space="preserve">Y la Tierra? </w:t>
      </w:r>
      <w:r w:rsidRPr="00446B67">
        <w:rPr>
          <w:rFonts w:asciiTheme="majorBidi" w:eastAsia="Times New Roman" w:hAnsiTheme="majorBidi" w:cstheme="majorBidi"/>
          <w:color w:val="4D5156"/>
          <w:sz w:val="24"/>
          <w:szCs w:val="24"/>
          <w:shd w:val="clear" w:color="auto" w:fill="FFFFFF"/>
          <w:lang w:eastAsia="es-AR"/>
        </w:rPr>
        <w:t>¿</w:t>
      </w:r>
      <w:r w:rsidRPr="00446B67">
        <w:rPr>
          <w:rFonts w:asciiTheme="majorBidi" w:eastAsia="Times New Roman" w:hAnsiTheme="majorBidi" w:cstheme="majorBidi"/>
          <w:color w:val="000000"/>
          <w:sz w:val="24"/>
          <w:szCs w:val="24"/>
          <w:lang w:eastAsia="es-AR"/>
        </w:rPr>
        <w:t>y el Sistema Solar? Fundamentar la respuesta. </w:t>
      </w:r>
    </w:p>
    <w:p w14:paraId="5BA0F738" w14:textId="77777777" w:rsidR="00446B67" w:rsidRPr="00446B67" w:rsidRDefault="00446B67" w:rsidP="00446B67">
      <w:pPr>
        <w:spacing w:after="0"/>
        <w:jc w:val="both"/>
        <w:rPr>
          <w:rFonts w:asciiTheme="majorBidi" w:eastAsia="Times New Roman" w:hAnsiTheme="majorBidi" w:cstheme="majorBidi"/>
          <w:sz w:val="24"/>
          <w:szCs w:val="24"/>
          <w:lang w:eastAsia="es-AR"/>
        </w:rPr>
      </w:pPr>
    </w:p>
    <w:p w14:paraId="49390386" w14:textId="77777777" w:rsidR="00446B67" w:rsidRPr="00446B67" w:rsidRDefault="00446B67" w:rsidP="00446B67">
      <w:pPr>
        <w:spacing w:after="0"/>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5) </w:t>
      </w:r>
      <w:r w:rsidRPr="00446B67">
        <w:rPr>
          <w:rFonts w:asciiTheme="majorBidi" w:eastAsia="Times New Roman" w:hAnsiTheme="majorBidi" w:cstheme="majorBidi"/>
          <w:color w:val="4D5156"/>
          <w:sz w:val="24"/>
          <w:szCs w:val="24"/>
          <w:shd w:val="clear" w:color="auto" w:fill="FFFFFF"/>
          <w:lang w:eastAsia="es-AR"/>
        </w:rPr>
        <w:t>¿</w:t>
      </w:r>
      <w:r w:rsidRPr="00446B67">
        <w:rPr>
          <w:rFonts w:asciiTheme="majorBidi" w:eastAsia="Times New Roman" w:hAnsiTheme="majorBidi" w:cstheme="majorBidi"/>
          <w:color w:val="000000"/>
          <w:sz w:val="24"/>
          <w:szCs w:val="24"/>
          <w:lang w:eastAsia="es-AR"/>
        </w:rPr>
        <w:t>Qué es un isótopo? Ejemplificar.</w:t>
      </w:r>
    </w:p>
    <w:p w14:paraId="2B48FFE7" w14:textId="77777777" w:rsidR="00446B67" w:rsidRPr="00446B67" w:rsidRDefault="00446B67" w:rsidP="00446B67">
      <w:pPr>
        <w:spacing w:after="0"/>
        <w:jc w:val="both"/>
        <w:rPr>
          <w:rFonts w:asciiTheme="majorBidi" w:eastAsia="Times New Roman" w:hAnsiTheme="majorBidi" w:cstheme="majorBidi"/>
          <w:sz w:val="24"/>
          <w:szCs w:val="24"/>
          <w:lang w:eastAsia="es-AR"/>
        </w:rPr>
      </w:pPr>
    </w:p>
    <w:p w14:paraId="2A8DFAB0" w14:textId="77777777" w:rsidR="00446B67" w:rsidRPr="00446B67" w:rsidRDefault="00446B67" w:rsidP="00446B67">
      <w:pPr>
        <w:spacing w:after="0"/>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6) Completar la siguiente tabla: </w:t>
      </w:r>
    </w:p>
    <w:p w14:paraId="23D70D80" w14:textId="77777777" w:rsidR="00446B67" w:rsidRPr="00446B67" w:rsidRDefault="00446B67" w:rsidP="00446B67">
      <w:pPr>
        <w:spacing w:after="0"/>
        <w:rPr>
          <w:rFonts w:asciiTheme="majorBidi" w:eastAsia="Times New Roman" w:hAnsiTheme="majorBidi" w:cstheme="majorBidi"/>
          <w:sz w:val="24"/>
          <w:szCs w:val="24"/>
          <w:lang w:eastAsia="es-AR"/>
        </w:rPr>
      </w:pPr>
    </w:p>
    <w:p w14:paraId="0C2DBFFE" w14:textId="77777777" w:rsidR="00446B67" w:rsidRPr="00446B67" w:rsidRDefault="00446B67" w:rsidP="00446B67">
      <w:pPr>
        <w:spacing w:after="0" w:line="240" w:lineRule="auto"/>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noProof/>
          <w:color w:val="000000"/>
          <w:sz w:val="24"/>
          <w:szCs w:val="24"/>
          <w:bdr w:val="none" w:sz="0" w:space="0" w:color="auto" w:frame="1"/>
          <w:lang w:eastAsia="es-AR"/>
        </w:rPr>
        <w:drawing>
          <wp:inline distT="0" distB="0" distL="0" distR="0" wp14:anchorId="1BEE831F" wp14:editId="2829065E">
            <wp:extent cx="5400040" cy="2035810"/>
            <wp:effectExtent l="19050" t="0" r="0" b="0"/>
            <wp:docPr id="1" name="Picture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Calendario&#10;&#10;Descripción generada automáticamente"/>
                    <pic:cNvPicPr>
                      <a:picLocks noChangeAspect="1" noChangeArrowheads="1"/>
                    </pic:cNvPicPr>
                  </pic:nvPicPr>
                  <pic:blipFill>
                    <a:blip r:embed="rId6"/>
                    <a:srcRect/>
                    <a:stretch>
                      <a:fillRect/>
                    </a:stretch>
                  </pic:blipFill>
                  <pic:spPr bwMode="auto">
                    <a:xfrm>
                      <a:off x="0" y="0"/>
                      <a:ext cx="5400040" cy="2035810"/>
                    </a:xfrm>
                    <a:prstGeom prst="rect">
                      <a:avLst/>
                    </a:prstGeom>
                    <a:noFill/>
                    <a:ln w="9525">
                      <a:noFill/>
                      <a:miter lim="800000"/>
                      <a:headEnd/>
                      <a:tailEnd/>
                    </a:ln>
                  </pic:spPr>
                </pic:pic>
              </a:graphicData>
            </a:graphic>
          </wp:inline>
        </w:drawing>
      </w:r>
    </w:p>
    <w:p w14:paraId="522B3A9B" w14:textId="77777777" w:rsidR="00E25D0D" w:rsidRDefault="00E25D0D" w:rsidP="0087182C">
      <w:pPr>
        <w:spacing w:after="0"/>
        <w:jc w:val="center"/>
        <w:rPr>
          <w:rFonts w:asciiTheme="majorBidi" w:eastAsia="Times New Roman" w:hAnsiTheme="majorBidi" w:cstheme="majorBidi"/>
          <w:sz w:val="24"/>
          <w:szCs w:val="24"/>
          <w:lang w:eastAsia="es-AR"/>
        </w:rPr>
      </w:pPr>
    </w:p>
    <w:p w14:paraId="5F742326" w14:textId="77777777" w:rsidR="00446B67" w:rsidRPr="00446B67" w:rsidRDefault="00813948" w:rsidP="0087182C">
      <w:pPr>
        <w:spacing w:after="0"/>
        <w:jc w:val="center"/>
        <w:rPr>
          <w:rFonts w:asciiTheme="majorBidi" w:eastAsia="Times New Roman" w:hAnsiTheme="majorBidi" w:cstheme="majorBidi"/>
          <w:sz w:val="24"/>
          <w:szCs w:val="24"/>
          <w:lang w:eastAsia="es-AR"/>
        </w:rPr>
      </w:pPr>
      <w:r>
        <w:rPr>
          <w:rFonts w:asciiTheme="majorBidi" w:eastAsia="Times New Roman" w:hAnsiTheme="majorBidi" w:cstheme="majorBidi"/>
          <w:color w:val="000000"/>
          <w:sz w:val="24"/>
          <w:szCs w:val="24"/>
          <w:lang w:eastAsia="es-AR"/>
        </w:rPr>
        <w:t xml:space="preserve">Ejercicio –     </w:t>
      </w:r>
      <w:r w:rsidR="00446B67" w:rsidRPr="00446B67">
        <w:rPr>
          <w:rFonts w:asciiTheme="majorBidi" w:eastAsia="Times New Roman" w:hAnsiTheme="majorBidi" w:cstheme="majorBidi"/>
          <w:color w:val="000000"/>
          <w:sz w:val="24"/>
          <w:szCs w:val="24"/>
          <w:lang w:eastAsia="es-AR"/>
        </w:rPr>
        <w:t>Puntaje</w:t>
      </w:r>
    </w:p>
    <w:p w14:paraId="057556A7" w14:textId="77777777" w:rsidR="00446B67" w:rsidRPr="00446B67" w:rsidRDefault="00446B67" w:rsidP="0087182C">
      <w:pPr>
        <w:spacing w:after="0"/>
        <w:jc w:val="center"/>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  1          2 </w:t>
      </w:r>
      <w:proofErr w:type="spellStart"/>
      <w:r w:rsidRPr="00446B67">
        <w:rPr>
          <w:rFonts w:asciiTheme="majorBidi" w:eastAsia="Times New Roman" w:hAnsiTheme="majorBidi" w:cstheme="majorBidi"/>
          <w:color w:val="000000"/>
          <w:sz w:val="24"/>
          <w:szCs w:val="24"/>
          <w:lang w:eastAsia="es-AR"/>
        </w:rPr>
        <w:t>ptos</w:t>
      </w:r>
      <w:proofErr w:type="spellEnd"/>
    </w:p>
    <w:p w14:paraId="018A0316" w14:textId="77777777" w:rsidR="00446B67" w:rsidRPr="00446B67" w:rsidRDefault="00446B67" w:rsidP="0087182C">
      <w:pPr>
        <w:spacing w:after="0"/>
        <w:jc w:val="center"/>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 2         1 </w:t>
      </w:r>
      <w:proofErr w:type="spellStart"/>
      <w:r w:rsidRPr="00446B67">
        <w:rPr>
          <w:rFonts w:asciiTheme="majorBidi" w:eastAsia="Times New Roman" w:hAnsiTheme="majorBidi" w:cstheme="majorBidi"/>
          <w:color w:val="000000"/>
          <w:sz w:val="24"/>
          <w:szCs w:val="24"/>
          <w:lang w:eastAsia="es-AR"/>
        </w:rPr>
        <w:t>pto</w:t>
      </w:r>
      <w:proofErr w:type="spellEnd"/>
    </w:p>
    <w:p w14:paraId="26A5223C" w14:textId="77777777" w:rsidR="00446B67" w:rsidRPr="00446B67" w:rsidRDefault="00446B67" w:rsidP="0087182C">
      <w:pPr>
        <w:spacing w:after="0"/>
        <w:jc w:val="center"/>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  3         3 </w:t>
      </w:r>
      <w:proofErr w:type="spellStart"/>
      <w:r w:rsidRPr="00446B67">
        <w:rPr>
          <w:rFonts w:asciiTheme="majorBidi" w:eastAsia="Times New Roman" w:hAnsiTheme="majorBidi" w:cstheme="majorBidi"/>
          <w:color w:val="000000"/>
          <w:sz w:val="24"/>
          <w:szCs w:val="24"/>
          <w:lang w:eastAsia="es-AR"/>
        </w:rPr>
        <w:t>ptos</w:t>
      </w:r>
      <w:proofErr w:type="spellEnd"/>
    </w:p>
    <w:p w14:paraId="281F16F7" w14:textId="77777777" w:rsidR="00446B67" w:rsidRPr="00446B67" w:rsidRDefault="00446B67" w:rsidP="0087182C">
      <w:pPr>
        <w:spacing w:after="0"/>
        <w:jc w:val="center"/>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  4         2 </w:t>
      </w:r>
      <w:proofErr w:type="spellStart"/>
      <w:r w:rsidRPr="00446B67">
        <w:rPr>
          <w:rFonts w:asciiTheme="majorBidi" w:eastAsia="Times New Roman" w:hAnsiTheme="majorBidi" w:cstheme="majorBidi"/>
          <w:color w:val="000000"/>
          <w:sz w:val="24"/>
          <w:szCs w:val="24"/>
          <w:lang w:eastAsia="es-AR"/>
        </w:rPr>
        <w:t>ptos</w:t>
      </w:r>
      <w:proofErr w:type="spellEnd"/>
    </w:p>
    <w:p w14:paraId="4BC0C56E" w14:textId="77777777" w:rsidR="00446B67" w:rsidRPr="00446B67" w:rsidRDefault="00446B67" w:rsidP="0087182C">
      <w:pPr>
        <w:spacing w:after="0"/>
        <w:jc w:val="center"/>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 xml:space="preserve"> 5         1 </w:t>
      </w:r>
      <w:proofErr w:type="spellStart"/>
      <w:r w:rsidRPr="00446B67">
        <w:rPr>
          <w:rFonts w:asciiTheme="majorBidi" w:eastAsia="Times New Roman" w:hAnsiTheme="majorBidi" w:cstheme="majorBidi"/>
          <w:color w:val="000000"/>
          <w:sz w:val="24"/>
          <w:szCs w:val="24"/>
          <w:lang w:eastAsia="es-AR"/>
        </w:rPr>
        <w:t>pto</w:t>
      </w:r>
      <w:proofErr w:type="spellEnd"/>
    </w:p>
    <w:p w14:paraId="3D62D7ED" w14:textId="77777777" w:rsidR="00446B67" w:rsidRPr="00446B67" w:rsidRDefault="00446B67" w:rsidP="0087182C">
      <w:pPr>
        <w:spacing w:after="0"/>
        <w:jc w:val="center"/>
        <w:rPr>
          <w:rFonts w:asciiTheme="majorBidi" w:eastAsia="Times New Roman" w:hAnsiTheme="majorBidi" w:cstheme="majorBidi"/>
          <w:color w:val="000000"/>
          <w:sz w:val="24"/>
          <w:szCs w:val="24"/>
          <w:lang w:eastAsia="es-AR"/>
        </w:rPr>
      </w:pPr>
      <w:r w:rsidRPr="00446B67">
        <w:rPr>
          <w:rFonts w:asciiTheme="majorBidi" w:eastAsia="Times New Roman" w:hAnsiTheme="majorBidi" w:cstheme="majorBidi"/>
          <w:color w:val="000000"/>
          <w:sz w:val="24"/>
          <w:szCs w:val="24"/>
          <w:lang w:eastAsia="es-AR"/>
        </w:rPr>
        <w:t xml:space="preserve"> 6         1 </w:t>
      </w:r>
      <w:proofErr w:type="spellStart"/>
      <w:r w:rsidRPr="00446B67">
        <w:rPr>
          <w:rFonts w:asciiTheme="majorBidi" w:eastAsia="Times New Roman" w:hAnsiTheme="majorBidi" w:cstheme="majorBidi"/>
          <w:color w:val="000000"/>
          <w:sz w:val="24"/>
          <w:szCs w:val="24"/>
          <w:lang w:eastAsia="es-AR"/>
        </w:rPr>
        <w:t>pto</w:t>
      </w:r>
      <w:proofErr w:type="spellEnd"/>
    </w:p>
    <w:p w14:paraId="140281DB" w14:textId="77777777" w:rsidR="00E25D0D" w:rsidRDefault="00E25D0D" w:rsidP="007E4A24">
      <w:pPr>
        <w:spacing w:after="0"/>
        <w:jc w:val="both"/>
        <w:rPr>
          <w:rFonts w:asciiTheme="majorBidi" w:eastAsia="Times New Roman" w:hAnsiTheme="majorBidi" w:cstheme="majorBidi"/>
          <w:color w:val="000000"/>
          <w:sz w:val="24"/>
          <w:szCs w:val="24"/>
          <w:lang w:eastAsia="es-AR"/>
        </w:rPr>
      </w:pPr>
    </w:p>
    <w:p w14:paraId="3F3C7178" w14:textId="77777777" w:rsidR="00E25D0D" w:rsidRDefault="007E4A24" w:rsidP="00E25D0D">
      <w:pPr>
        <w:spacing w:after="0"/>
        <w:jc w:val="both"/>
        <w:rPr>
          <w:rFonts w:asciiTheme="majorBidi" w:eastAsia="Times New Roman" w:hAnsiTheme="majorBidi" w:cstheme="majorBidi"/>
          <w:color w:val="000000"/>
          <w:sz w:val="24"/>
          <w:szCs w:val="24"/>
          <w:lang w:eastAsia="es-AR"/>
        </w:rPr>
      </w:pPr>
      <w:r>
        <w:rPr>
          <w:rFonts w:asciiTheme="majorBidi" w:eastAsia="Times New Roman" w:hAnsiTheme="majorBidi" w:cstheme="majorBidi"/>
          <w:color w:val="000000"/>
          <w:sz w:val="24"/>
          <w:szCs w:val="24"/>
          <w:lang w:eastAsia="es-AR"/>
        </w:rPr>
        <w:t>1)</w:t>
      </w:r>
      <w:r w:rsidR="00FC53FB">
        <w:rPr>
          <w:rFonts w:asciiTheme="majorBidi" w:eastAsia="Times New Roman" w:hAnsiTheme="majorBidi" w:cstheme="majorBidi"/>
          <w:color w:val="000000"/>
          <w:sz w:val="24"/>
          <w:szCs w:val="24"/>
          <w:lang w:eastAsia="es-AR"/>
        </w:rPr>
        <w:t xml:space="preserve"> </w:t>
      </w:r>
      <w:r w:rsidR="00BE6EF2">
        <w:rPr>
          <w:rFonts w:asciiTheme="majorBidi" w:eastAsia="Times New Roman" w:hAnsiTheme="majorBidi" w:cstheme="majorBidi"/>
          <w:color w:val="000000"/>
          <w:sz w:val="24"/>
          <w:szCs w:val="24"/>
          <w:lang w:eastAsia="es-AR"/>
        </w:rPr>
        <w:t>Las estrellas n</w:t>
      </w:r>
      <w:r w:rsidR="00FC53FB">
        <w:rPr>
          <w:rFonts w:asciiTheme="majorBidi" w:eastAsia="Times New Roman" w:hAnsiTheme="majorBidi" w:cstheme="majorBidi"/>
          <w:color w:val="000000"/>
          <w:sz w:val="24"/>
          <w:szCs w:val="24"/>
          <w:lang w:eastAsia="es-AR"/>
        </w:rPr>
        <w:t>ace</w:t>
      </w:r>
      <w:r w:rsidR="00BE6EF2">
        <w:rPr>
          <w:rFonts w:asciiTheme="majorBidi" w:eastAsia="Times New Roman" w:hAnsiTheme="majorBidi" w:cstheme="majorBidi"/>
          <w:color w:val="000000"/>
          <w:sz w:val="24"/>
          <w:szCs w:val="24"/>
          <w:lang w:eastAsia="es-AR"/>
        </w:rPr>
        <w:t>n</w:t>
      </w:r>
      <w:r w:rsidR="00FC53FB">
        <w:rPr>
          <w:rFonts w:asciiTheme="majorBidi" w:eastAsia="Times New Roman" w:hAnsiTheme="majorBidi" w:cstheme="majorBidi"/>
          <w:color w:val="000000"/>
          <w:sz w:val="24"/>
          <w:szCs w:val="24"/>
          <w:lang w:eastAsia="es-AR"/>
        </w:rPr>
        <w:t xml:space="preserve"> en una nebulosa</w:t>
      </w:r>
      <w:r w:rsidR="00BE6EF2">
        <w:rPr>
          <w:rFonts w:asciiTheme="majorBidi" w:eastAsia="Times New Roman" w:hAnsiTheme="majorBidi" w:cstheme="majorBidi"/>
          <w:color w:val="000000"/>
          <w:sz w:val="24"/>
          <w:szCs w:val="24"/>
          <w:lang w:eastAsia="es-AR"/>
        </w:rPr>
        <w:t>, (cúmulos de gases y polvo en el espacio) y</w:t>
      </w:r>
      <w:r w:rsidR="00FC53FB">
        <w:rPr>
          <w:rFonts w:asciiTheme="majorBidi" w:eastAsia="Times New Roman" w:hAnsiTheme="majorBidi" w:cstheme="majorBidi"/>
          <w:color w:val="000000"/>
          <w:sz w:val="24"/>
          <w:szCs w:val="24"/>
          <w:lang w:eastAsia="es-AR"/>
        </w:rPr>
        <w:t xml:space="preserve">a que </w:t>
      </w:r>
      <w:r w:rsidR="00BE6EF2">
        <w:rPr>
          <w:rFonts w:asciiTheme="majorBidi" w:eastAsia="Times New Roman" w:hAnsiTheme="majorBidi" w:cstheme="majorBidi"/>
          <w:color w:val="000000"/>
          <w:sz w:val="24"/>
          <w:szCs w:val="24"/>
          <w:lang w:eastAsia="es-AR"/>
        </w:rPr>
        <w:t>allí</w:t>
      </w:r>
      <w:r w:rsidR="00FC53FB">
        <w:rPr>
          <w:rFonts w:asciiTheme="majorBidi" w:eastAsia="Times New Roman" w:hAnsiTheme="majorBidi" w:cstheme="majorBidi"/>
          <w:color w:val="000000"/>
          <w:sz w:val="24"/>
          <w:szCs w:val="24"/>
          <w:lang w:eastAsia="es-AR"/>
        </w:rPr>
        <w:t xml:space="preserve"> </w:t>
      </w:r>
      <w:r w:rsidR="00BE6EF2">
        <w:rPr>
          <w:rFonts w:asciiTheme="majorBidi" w:eastAsia="Times New Roman" w:hAnsiTheme="majorBidi" w:cstheme="majorBidi"/>
          <w:color w:val="000000"/>
          <w:sz w:val="24"/>
          <w:szCs w:val="24"/>
          <w:lang w:eastAsia="es-AR"/>
        </w:rPr>
        <w:t>se presentan las condiciones y elementos necesarios para</w:t>
      </w:r>
      <w:r w:rsidR="00FC53FB">
        <w:rPr>
          <w:rFonts w:asciiTheme="majorBidi" w:eastAsia="Times New Roman" w:hAnsiTheme="majorBidi" w:cstheme="majorBidi"/>
          <w:color w:val="000000"/>
          <w:sz w:val="24"/>
          <w:szCs w:val="24"/>
          <w:lang w:eastAsia="es-AR"/>
        </w:rPr>
        <w:t xml:space="preserve"> que nazca la misma. </w:t>
      </w:r>
      <w:r w:rsidR="00BE6EF2">
        <w:rPr>
          <w:rFonts w:asciiTheme="majorBidi" w:eastAsia="Times New Roman" w:hAnsiTheme="majorBidi" w:cstheme="majorBidi"/>
          <w:color w:val="000000"/>
          <w:sz w:val="24"/>
          <w:szCs w:val="24"/>
          <w:lang w:eastAsia="es-AR"/>
        </w:rPr>
        <w:t xml:space="preserve">Gracias a la gravedad, la masa dentro de la nebulosa se va acumulando en un </w:t>
      </w:r>
      <w:r w:rsidR="00D33FE1">
        <w:rPr>
          <w:rFonts w:asciiTheme="majorBidi" w:eastAsia="Times New Roman" w:hAnsiTheme="majorBidi" w:cstheme="majorBidi"/>
          <w:color w:val="000000"/>
          <w:sz w:val="24"/>
          <w:szCs w:val="24"/>
          <w:lang w:eastAsia="es-AR"/>
        </w:rPr>
        <w:t xml:space="preserve">determinado </w:t>
      </w:r>
      <w:r w:rsidR="00BE6EF2">
        <w:rPr>
          <w:rFonts w:asciiTheme="majorBidi" w:eastAsia="Times New Roman" w:hAnsiTheme="majorBidi" w:cstheme="majorBidi"/>
          <w:color w:val="000000"/>
          <w:sz w:val="24"/>
          <w:szCs w:val="24"/>
          <w:lang w:eastAsia="es-AR"/>
        </w:rPr>
        <w:t xml:space="preserve">espacio, </w:t>
      </w:r>
      <w:commentRangeStart w:id="0"/>
      <w:r w:rsidR="00BE6EF2">
        <w:rPr>
          <w:rFonts w:asciiTheme="majorBidi" w:eastAsia="Times New Roman" w:hAnsiTheme="majorBidi" w:cstheme="majorBidi"/>
          <w:color w:val="000000"/>
          <w:sz w:val="24"/>
          <w:szCs w:val="24"/>
          <w:lang w:eastAsia="es-AR"/>
        </w:rPr>
        <w:t xml:space="preserve">hasta que las partículas que la componen llegan a presiones muy altas. </w:t>
      </w:r>
      <w:commentRangeEnd w:id="0"/>
      <w:r w:rsidR="00D00018">
        <w:rPr>
          <w:rStyle w:val="Refdecomentario"/>
        </w:rPr>
        <w:commentReference w:id="0"/>
      </w:r>
      <w:r w:rsidR="00BE6EF2">
        <w:rPr>
          <w:rFonts w:asciiTheme="majorBidi" w:eastAsia="Times New Roman" w:hAnsiTheme="majorBidi" w:cstheme="majorBidi"/>
          <w:color w:val="000000"/>
          <w:sz w:val="24"/>
          <w:szCs w:val="24"/>
          <w:lang w:eastAsia="es-AR"/>
        </w:rPr>
        <w:t xml:space="preserve">Al haber tanta presión en el interior de esta “bola de masa”, sucede la fusión nuclear, y de allí en más sucede la </w:t>
      </w:r>
      <w:proofErr w:type="spellStart"/>
      <w:r w:rsidR="00BE6EF2">
        <w:rPr>
          <w:rFonts w:asciiTheme="majorBidi" w:eastAsia="Times New Roman" w:hAnsiTheme="majorBidi" w:cstheme="majorBidi"/>
          <w:color w:val="000000"/>
          <w:sz w:val="24"/>
          <w:szCs w:val="24"/>
          <w:lang w:eastAsia="es-AR"/>
        </w:rPr>
        <w:t>nucleosintesis</w:t>
      </w:r>
      <w:proofErr w:type="spellEnd"/>
      <w:r w:rsidR="00BE6EF2">
        <w:rPr>
          <w:rFonts w:asciiTheme="majorBidi" w:eastAsia="Times New Roman" w:hAnsiTheme="majorBidi" w:cstheme="majorBidi"/>
          <w:color w:val="000000"/>
          <w:sz w:val="24"/>
          <w:szCs w:val="24"/>
          <w:lang w:eastAsia="es-AR"/>
        </w:rPr>
        <w:t xml:space="preserve"> estelar, es decir, s</w:t>
      </w:r>
      <w:r w:rsidR="00FC53FB">
        <w:rPr>
          <w:rFonts w:asciiTheme="majorBidi" w:eastAsia="Times New Roman" w:hAnsiTheme="majorBidi" w:cstheme="majorBidi"/>
          <w:color w:val="000000"/>
          <w:sz w:val="24"/>
          <w:szCs w:val="24"/>
          <w:lang w:eastAsia="es-AR"/>
        </w:rPr>
        <w:t>e van “c</w:t>
      </w:r>
      <w:r w:rsidR="0087182C">
        <w:rPr>
          <w:rFonts w:asciiTheme="majorBidi" w:eastAsia="Times New Roman" w:hAnsiTheme="majorBidi" w:cstheme="majorBidi"/>
          <w:color w:val="000000"/>
          <w:sz w:val="24"/>
          <w:szCs w:val="24"/>
          <w:lang w:eastAsia="es-AR"/>
        </w:rPr>
        <w:t xml:space="preserve">reando” </w:t>
      </w:r>
    </w:p>
    <w:p w14:paraId="0CD9EA4E" w14:textId="77777777" w:rsidR="00E25D0D" w:rsidRDefault="00E25D0D" w:rsidP="00E25D0D">
      <w:pPr>
        <w:spacing w:after="0"/>
        <w:jc w:val="both"/>
        <w:rPr>
          <w:rFonts w:asciiTheme="majorBidi" w:eastAsia="Times New Roman" w:hAnsiTheme="majorBidi" w:cstheme="majorBidi"/>
          <w:color w:val="000000"/>
          <w:sz w:val="24"/>
          <w:szCs w:val="24"/>
          <w:lang w:eastAsia="es-AR"/>
        </w:rPr>
      </w:pPr>
    </w:p>
    <w:p w14:paraId="1EFE606B" w14:textId="77777777" w:rsidR="00E25D0D" w:rsidRDefault="00E25D0D" w:rsidP="00E25D0D">
      <w:pPr>
        <w:spacing w:after="0"/>
        <w:jc w:val="both"/>
        <w:rPr>
          <w:rFonts w:asciiTheme="majorBidi" w:eastAsia="Times New Roman" w:hAnsiTheme="majorBidi" w:cstheme="majorBidi"/>
          <w:color w:val="000000"/>
          <w:sz w:val="24"/>
          <w:szCs w:val="24"/>
          <w:lang w:eastAsia="es-AR"/>
        </w:rPr>
      </w:pPr>
    </w:p>
    <w:p w14:paraId="1FC5B78C" w14:textId="77777777" w:rsidR="00446B67" w:rsidRPr="00446B67" w:rsidRDefault="0087182C" w:rsidP="00E25D0D">
      <w:pPr>
        <w:spacing w:after="0"/>
        <w:jc w:val="both"/>
        <w:rPr>
          <w:rFonts w:asciiTheme="majorBidi" w:eastAsia="Times New Roman" w:hAnsiTheme="majorBidi" w:cstheme="majorBidi"/>
          <w:color w:val="000000"/>
          <w:sz w:val="24"/>
          <w:szCs w:val="24"/>
          <w:lang w:eastAsia="es-AR"/>
        </w:rPr>
      </w:pPr>
      <w:r>
        <w:rPr>
          <w:rFonts w:asciiTheme="majorBidi" w:eastAsia="Times New Roman" w:hAnsiTheme="majorBidi" w:cstheme="majorBidi"/>
          <w:color w:val="000000"/>
          <w:sz w:val="24"/>
          <w:szCs w:val="24"/>
          <w:lang w:eastAsia="es-AR"/>
        </w:rPr>
        <w:t xml:space="preserve">nuevos elementos dentro </w:t>
      </w:r>
      <w:r w:rsidR="00FC53FB">
        <w:rPr>
          <w:rFonts w:asciiTheme="majorBidi" w:eastAsia="Times New Roman" w:hAnsiTheme="majorBidi" w:cstheme="majorBidi"/>
          <w:color w:val="000000"/>
          <w:sz w:val="24"/>
          <w:szCs w:val="24"/>
          <w:lang w:eastAsia="es-AR"/>
        </w:rPr>
        <w:t>de ella</w:t>
      </w:r>
      <w:r w:rsidR="00BE6EF2">
        <w:rPr>
          <w:rFonts w:asciiTheme="majorBidi" w:eastAsia="Times New Roman" w:hAnsiTheme="majorBidi" w:cstheme="majorBidi"/>
          <w:color w:val="000000"/>
          <w:sz w:val="24"/>
          <w:szCs w:val="24"/>
          <w:lang w:eastAsia="es-AR"/>
        </w:rPr>
        <w:t xml:space="preserve"> (primero hidrogeno, luego helio, luego litio y etc., hasta el hierro)</w:t>
      </w:r>
      <w:r w:rsidR="00FC53FB">
        <w:rPr>
          <w:rFonts w:asciiTheme="majorBidi" w:eastAsia="Times New Roman" w:hAnsiTheme="majorBidi" w:cstheme="majorBidi"/>
          <w:color w:val="000000"/>
          <w:sz w:val="24"/>
          <w:szCs w:val="24"/>
          <w:lang w:eastAsia="es-AR"/>
        </w:rPr>
        <w:t xml:space="preserve">. </w:t>
      </w:r>
      <w:r>
        <w:rPr>
          <w:rFonts w:asciiTheme="majorBidi" w:eastAsia="Times New Roman" w:hAnsiTheme="majorBidi" w:cstheme="majorBidi"/>
          <w:color w:val="000000"/>
          <w:sz w:val="24"/>
          <w:szCs w:val="24"/>
          <w:lang w:eastAsia="es-AR"/>
        </w:rPr>
        <w:t xml:space="preserve"> Los elementos mas livianos quedan en las capas externas, mientras que los </w:t>
      </w:r>
      <w:r w:rsidR="00DC4A97">
        <w:rPr>
          <w:rFonts w:asciiTheme="majorBidi" w:eastAsia="Times New Roman" w:hAnsiTheme="majorBidi" w:cstheme="majorBidi"/>
          <w:color w:val="000000"/>
          <w:sz w:val="24"/>
          <w:szCs w:val="24"/>
          <w:lang w:eastAsia="es-AR"/>
        </w:rPr>
        <w:t>más</w:t>
      </w:r>
      <w:r>
        <w:rPr>
          <w:rFonts w:asciiTheme="majorBidi" w:eastAsia="Times New Roman" w:hAnsiTheme="majorBidi" w:cstheme="majorBidi"/>
          <w:color w:val="000000"/>
          <w:sz w:val="24"/>
          <w:szCs w:val="24"/>
          <w:lang w:eastAsia="es-AR"/>
        </w:rPr>
        <w:t xml:space="preserve"> pesados en </w:t>
      </w:r>
      <w:r w:rsidR="00DC4A97">
        <w:rPr>
          <w:rFonts w:asciiTheme="majorBidi" w:eastAsia="Times New Roman" w:hAnsiTheme="majorBidi" w:cstheme="majorBidi"/>
          <w:color w:val="000000"/>
          <w:sz w:val="24"/>
          <w:szCs w:val="24"/>
          <w:lang w:eastAsia="es-AR"/>
        </w:rPr>
        <w:t xml:space="preserve">quedan en </w:t>
      </w:r>
      <w:r>
        <w:rPr>
          <w:rFonts w:asciiTheme="majorBidi" w:eastAsia="Times New Roman" w:hAnsiTheme="majorBidi" w:cstheme="majorBidi"/>
          <w:color w:val="000000"/>
          <w:sz w:val="24"/>
          <w:szCs w:val="24"/>
          <w:lang w:eastAsia="es-AR"/>
        </w:rPr>
        <w:t xml:space="preserve">el núcleo. </w:t>
      </w:r>
      <w:r w:rsidR="00FC53FB">
        <w:rPr>
          <w:rFonts w:asciiTheme="majorBidi" w:eastAsia="Times New Roman" w:hAnsiTheme="majorBidi" w:cstheme="majorBidi"/>
          <w:color w:val="000000"/>
          <w:sz w:val="24"/>
          <w:szCs w:val="24"/>
          <w:lang w:eastAsia="es-AR"/>
        </w:rPr>
        <w:t xml:space="preserve">A medida que se va </w:t>
      </w:r>
      <w:r w:rsidR="00D36172">
        <w:rPr>
          <w:rFonts w:asciiTheme="majorBidi" w:eastAsia="Times New Roman" w:hAnsiTheme="majorBidi" w:cstheme="majorBidi"/>
          <w:color w:val="000000"/>
          <w:sz w:val="24"/>
          <w:szCs w:val="24"/>
          <w:lang w:eastAsia="es-AR"/>
        </w:rPr>
        <w:t>consumiendo el “combustible” (hidrogeno) la estrella va cambiando de fase</w:t>
      </w:r>
      <w:r w:rsidR="00DC4A97">
        <w:rPr>
          <w:rFonts w:asciiTheme="majorBidi" w:eastAsia="Times New Roman" w:hAnsiTheme="majorBidi" w:cstheme="majorBidi"/>
          <w:color w:val="000000"/>
          <w:sz w:val="24"/>
          <w:szCs w:val="24"/>
          <w:lang w:eastAsia="es-AR"/>
        </w:rPr>
        <w:t>s</w:t>
      </w:r>
      <w:r w:rsidR="00A67773">
        <w:rPr>
          <w:rFonts w:asciiTheme="majorBidi" w:eastAsia="Times New Roman" w:hAnsiTheme="majorBidi" w:cstheme="majorBidi"/>
          <w:color w:val="000000"/>
          <w:sz w:val="24"/>
          <w:szCs w:val="24"/>
          <w:lang w:eastAsia="es-AR"/>
        </w:rPr>
        <w:t xml:space="preserve"> (dependiendo de que tipo de estrella </w:t>
      </w:r>
      <w:commentRangeStart w:id="1"/>
      <w:r w:rsidR="00A67773">
        <w:rPr>
          <w:rFonts w:asciiTheme="majorBidi" w:eastAsia="Times New Roman" w:hAnsiTheme="majorBidi" w:cstheme="majorBidi"/>
          <w:color w:val="000000"/>
          <w:sz w:val="24"/>
          <w:szCs w:val="24"/>
          <w:lang w:eastAsia="es-AR"/>
        </w:rPr>
        <w:t>es</w:t>
      </w:r>
      <w:commentRangeEnd w:id="1"/>
      <w:r w:rsidR="00D00018">
        <w:rPr>
          <w:rStyle w:val="Refdecomentario"/>
        </w:rPr>
        <w:commentReference w:id="1"/>
      </w:r>
      <w:r w:rsidR="00A67773">
        <w:rPr>
          <w:rFonts w:asciiTheme="majorBidi" w:eastAsia="Times New Roman" w:hAnsiTheme="majorBidi" w:cstheme="majorBidi"/>
          <w:color w:val="000000"/>
          <w:sz w:val="24"/>
          <w:szCs w:val="24"/>
          <w:lang w:eastAsia="es-AR"/>
        </w:rPr>
        <w:t>)</w:t>
      </w:r>
      <w:r w:rsidR="00D36172">
        <w:rPr>
          <w:rFonts w:asciiTheme="majorBidi" w:eastAsia="Times New Roman" w:hAnsiTheme="majorBidi" w:cstheme="majorBidi"/>
          <w:color w:val="000000"/>
          <w:sz w:val="24"/>
          <w:szCs w:val="24"/>
          <w:lang w:eastAsia="es-AR"/>
        </w:rPr>
        <w:t>.</w:t>
      </w:r>
    </w:p>
    <w:p w14:paraId="7F1F450E" w14:textId="77777777" w:rsidR="00E62E11" w:rsidRDefault="00E62E11" w:rsidP="00E62E11">
      <w:pPr>
        <w:spacing w:after="0"/>
        <w:jc w:val="both"/>
        <w:rPr>
          <w:rFonts w:asciiTheme="majorBidi" w:eastAsia="Times New Roman" w:hAnsiTheme="majorBidi" w:cstheme="majorBidi"/>
          <w:color w:val="000000"/>
          <w:sz w:val="24"/>
          <w:szCs w:val="24"/>
          <w:lang w:eastAsia="es-AR"/>
        </w:rPr>
      </w:pPr>
    </w:p>
    <w:p w14:paraId="6DA92A10" w14:textId="77777777" w:rsidR="00E62E11" w:rsidRPr="00446B67" w:rsidRDefault="00446B67" w:rsidP="003304FD">
      <w:pPr>
        <w:spacing w:after="0"/>
        <w:jc w:val="both"/>
        <w:rPr>
          <w:rFonts w:asciiTheme="majorBidi" w:eastAsia="Times New Roman" w:hAnsiTheme="majorBidi" w:cstheme="majorBidi"/>
          <w:color w:val="000000"/>
          <w:sz w:val="24"/>
          <w:szCs w:val="24"/>
          <w:lang w:eastAsia="es-AR"/>
        </w:rPr>
      </w:pPr>
      <w:r w:rsidRPr="00446B67">
        <w:rPr>
          <w:rFonts w:asciiTheme="majorBidi" w:eastAsia="Times New Roman" w:hAnsiTheme="majorBidi" w:cstheme="majorBidi"/>
          <w:color w:val="000000"/>
          <w:sz w:val="24"/>
          <w:szCs w:val="24"/>
          <w:lang w:eastAsia="es-AR"/>
        </w:rPr>
        <w:t>2)</w:t>
      </w:r>
      <w:r w:rsidR="00CE0C6A">
        <w:rPr>
          <w:rFonts w:asciiTheme="majorBidi" w:eastAsia="Times New Roman" w:hAnsiTheme="majorBidi" w:cstheme="majorBidi"/>
          <w:color w:val="000000"/>
          <w:sz w:val="24"/>
          <w:szCs w:val="24"/>
          <w:lang w:eastAsia="es-AR"/>
        </w:rPr>
        <w:t xml:space="preserve"> </w:t>
      </w:r>
      <w:r w:rsidR="007C18B3">
        <w:rPr>
          <w:rFonts w:asciiTheme="majorBidi" w:eastAsia="Times New Roman" w:hAnsiTheme="majorBidi" w:cstheme="majorBidi"/>
          <w:color w:val="000000"/>
          <w:sz w:val="24"/>
          <w:szCs w:val="24"/>
          <w:lang w:eastAsia="es-AR"/>
        </w:rPr>
        <w:t>S</w:t>
      </w:r>
      <w:r w:rsidR="007C18B3" w:rsidRPr="00446B67">
        <w:rPr>
          <w:rFonts w:asciiTheme="majorBidi" w:eastAsia="Times New Roman" w:hAnsiTheme="majorBidi" w:cstheme="majorBidi"/>
          <w:color w:val="000000"/>
          <w:sz w:val="24"/>
          <w:szCs w:val="24"/>
          <w:lang w:eastAsia="es-AR"/>
        </w:rPr>
        <w:t>e dice que el Hidrógeno es el combustible de una estrella</w:t>
      </w:r>
      <w:r w:rsidR="007C18B3">
        <w:rPr>
          <w:rFonts w:asciiTheme="majorBidi" w:eastAsia="Times New Roman" w:hAnsiTheme="majorBidi" w:cstheme="majorBidi"/>
          <w:color w:val="000000"/>
          <w:sz w:val="24"/>
          <w:szCs w:val="24"/>
          <w:lang w:eastAsia="es-AR"/>
        </w:rPr>
        <w:t xml:space="preserve"> p</w:t>
      </w:r>
      <w:r w:rsidR="00E62E11">
        <w:rPr>
          <w:rFonts w:asciiTheme="majorBidi" w:eastAsia="Times New Roman" w:hAnsiTheme="majorBidi" w:cstheme="majorBidi"/>
          <w:color w:val="000000"/>
          <w:sz w:val="24"/>
          <w:szCs w:val="24"/>
          <w:lang w:eastAsia="es-AR"/>
        </w:rPr>
        <w:t>orque es el primer elemento con el que se forma en los núcleos de las estrellas.</w:t>
      </w:r>
      <w:r w:rsidR="007F6DBA">
        <w:rPr>
          <w:rFonts w:asciiTheme="majorBidi" w:eastAsia="Times New Roman" w:hAnsiTheme="majorBidi" w:cstheme="majorBidi"/>
          <w:color w:val="000000"/>
          <w:sz w:val="24"/>
          <w:szCs w:val="24"/>
          <w:lang w:eastAsia="es-AR"/>
        </w:rPr>
        <w:t xml:space="preserve"> A partir del Hidrogeno se forma el Helio,</w:t>
      </w:r>
      <w:r w:rsidR="008F47DD">
        <w:rPr>
          <w:rFonts w:asciiTheme="majorBidi" w:eastAsia="Times New Roman" w:hAnsiTheme="majorBidi" w:cstheme="majorBidi"/>
          <w:color w:val="000000"/>
          <w:sz w:val="24"/>
          <w:szCs w:val="24"/>
          <w:lang w:eastAsia="es-AR"/>
        </w:rPr>
        <w:t xml:space="preserve"> con Helio, Litio</w:t>
      </w:r>
      <w:r w:rsidR="007F6DBA">
        <w:rPr>
          <w:rFonts w:asciiTheme="majorBidi" w:eastAsia="Times New Roman" w:hAnsiTheme="majorBidi" w:cstheme="majorBidi"/>
          <w:color w:val="000000"/>
          <w:sz w:val="24"/>
          <w:szCs w:val="24"/>
          <w:lang w:eastAsia="es-AR"/>
        </w:rPr>
        <w:t xml:space="preserve"> y así continua la “creación” de elementos. Una vez se acaba el Hidrogeno, se rompe la cadena, y la estrella termina su vida</w:t>
      </w:r>
      <w:r w:rsidR="00BF700E">
        <w:rPr>
          <w:rFonts w:asciiTheme="majorBidi" w:eastAsia="Times New Roman" w:hAnsiTheme="majorBidi" w:cstheme="majorBidi"/>
          <w:color w:val="000000"/>
          <w:sz w:val="24"/>
          <w:szCs w:val="24"/>
          <w:lang w:eastAsia="es-AR"/>
        </w:rPr>
        <w:t xml:space="preserve"> (dependiendo de la estrella puede haber una supernova o </w:t>
      </w:r>
      <w:commentRangeStart w:id="2"/>
      <w:r w:rsidR="00BF700E">
        <w:rPr>
          <w:rFonts w:asciiTheme="majorBidi" w:eastAsia="Times New Roman" w:hAnsiTheme="majorBidi" w:cstheme="majorBidi"/>
          <w:color w:val="000000"/>
          <w:sz w:val="24"/>
          <w:szCs w:val="24"/>
          <w:lang w:eastAsia="es-AR"/>
        </w:rPr>
        <w:t>no</w:t>
      </w:r>
      <w:commentRangeEnd w:id="2"/>
      <w:r w:rsidR="00D00018">
        <w:rPr>
          <w:rStyle w:val="Refdecomentario"/>
        </w:rPr>
        <w:commentReference w:id="2"/>
      </w:r>
      <w:r w:rsidR="00BF700E">
        <w:rPr>
          <w:rFonts w:asciiTheme="majorBidi" w:eastAsia="Times New Roman" w:hAnsiTheme="majorBidi" w:cstheme="majorBidi"/>
          <w:color w:val="000000"/>
          <w:sz w:val="24"/>
          <w:szCs w:val="24"/>
          <w:lang w:eastAsia="es-AR"/>
        </w:rPr>
        <w:t>)</w:t>
      </w:r>
      <w:r w:rsidR="007F6DBA">
        <w:rPr>
          <w:rFonts w:asciiTheme="majorBidi" w:eastAsia="Times New Roman" w:hAnsiTheme="majorBidi" w:cstheme="majorBidi"/>
          <w:color w:val="000000"/>
          <w:sz w:val="24"/>
          <w:szCs w:val="24"/>
          <w:lang w:eastAsia="es-AR"/>
        </w:rPr>
        <w:t>.</w:t>
      </w:r>
    </w:p>
    <w:p w14:paraId="0DBF8AF2" w14:textId="77777777" w:rsidR="00446B67" w:rsidRPr="00446B67" w:rsidRDefault="00446B67" w:rsidP="00446B67">
      <w:pPr>
        <w:spacing w:after="0"/>
        <w:jc w:val="both"/>
        <w:rPr>
          <w:rFonts w:asciiTheme="majorBidi" w:eastAsia="Times New Roman" w:hAnsiTheme="majorBidi" w:cstheme="majorBidi"/>
          <w:color w:val="000000"/>
          <w:sz w:val="24"/>
          <w:szCs w:val="24"/>
          <w:lang w:eastAsia="es-AR"/>
        </w:rPr>
      </w:pPr>
    </w:p>
    <w:p w14:paraId="08422562" w14:textId="77777777" w:rsidR="00446B67" w:rsidRPr="00446B67" w:rsidRDefault="00446B67" w:rsidP="00E37DB7">
      <w:pPr>
        <w:spacing w:after="0"/>
        <w:jc w:val="both"/>
        <w:rPr>
          <w:rFonts w:asciiTheme="majorBidi" w:eastAsia="Times New Roman" w:hAnsiTheme="majorBidi" w:cstheme="majorBidi"/>
          <w:color w:val="000000"/>
          <w:sz w:val="24"/>
          <w:szCs w:val="24"/>
          <w:lang w:eastAsia="es-AR"/>
        </w:rPr>
      </w:pPr>
      <w:r w:rsidRPr="00446B67">
        <w:rPr>
          <w:rFonts w:asciiTheme="majorBidi" w:eastAsia="Times New Roman" w:hAnsiTheme="majorBidi" w:cstheme="majorBidi"/>
          <w:color w:val="000000"/>
          <w:sz w:val="24"/>
          <w:szCs w:val="24"/>
          <w:lang w:eastAsia="es-AR"/>
        </w:rPr>
        <w:t>3)</w:t>
      </w:r>
      <w:r w:rsidR="00E37DB7">
        <w:rPr>
          <w:rFonts w:asciiTheme="majorBidi" w:eastAsia="Times New Roman" w:hAnsiTheme="majorBidi" w:cstheme="majorBidi"/>
          <w:color w:val="000000"/>
          <w:sz w:val="24"/>
          <w:szCs w:val="24"/>
          <w:lang w:eastAsia="es-AR"/>
        </w:rPr>
        <w:t xml:space="preserve"> </w:t>
      </w:r>
      <w:r w:rsidR="007E4A24">
        <w:rPr>
          <w:rFonts w:asciiTheme="majorBidi" w:eastAsia="Times New Roman" w:hAnsiTheme="majorBidi" w:cstheme="majorBidi"/>
          <w:color w:val="000000"/>
          <w:sz w:val="24"/>
          <w:szCs w:val="24"/>
          <w:lang w:eastAsia="es-AR"/>
        </w:rPr>
        <w:t>hay 3 tipos de reacciones nucleares:</w:t>
      </w:r>
    </w:p>
    <w:p w14:paraId="6CA0CE4E" w14:textId="77777777" w:rsidR="004F14E0" w:rsidRPr="004F14E0" w:rsidRDefault="004F14E0" w:rsidP="004F14E0">
      <w:pPr>
        <w:pStyle w:val="Prrafodelista"/>
        <w:spacing w:after="0"/>
        <w:ind w:left="360"/>
        <w:jc w:val="both"/>
        <w:rPr>
          <w:rFonts w:asciiTheme="majorBidi" w:eastAsia="Times New Roman" w:hAnsiTheme="majorBidi" w:cstheme="majorBidi"/>
          <w:color w:val="000000"/>
          <w:sz w:val="24"/>
          <w:szCs w:val="24"/>
          <w:lang w:eastAsia="es-AR"/>
        </w:rPr>
      </w:pPr>
    </w:p>
    <w:p w14:paraId="70177EE5" w14:textId="77777777" w:rsidR="00446B67" w:rsidRPr="00446B67" w:rsidRDefault="00446B67" w:rsidP="009A7ED8">
      <w:pPr>
        <w:pStyle w:val="Prrafodelista"/>
        <w:numPr>
          <w:ilvl w:val="0"/>
          <w:numId w:val="1"/>
        </w:numPr>
        <w:spacing w:after="0"/>
        <w:jc w:val="both"/>
        <w:rPr>
          <w:rFonts w:asciiTheme="majorBidi" w:eastAsia="Times New Roman" w:hAnsiTheme="majorBidi" w:cstheme="majorBidi"/>
          <w:color w:val="000000"/>
          <w:sz w:val="24"/>
          <w:szCs w:val="24"/>
          <w:lang w:eastAsia="es-AR"/>
        </w:rPr>
      </w:pPr>
      <w:r w:rsidRPr="007E4A24">
        <w:rPr>
          <w:rFonts w:asciiTheme="majorBidi" w:eastAsia="Times New Roman" w:hAnsiTheme="majorBidi" w:cstheme="majorBidi"/>
          <w:b/>
          <w:bCs/>
          <w:color w:val="000000"/>
          <w:sz w:val="24"/>
          <w:szCs w:val="24"/>
          <w:lang w:eastAsia="es-AR"/>
        </w:rPr>
        <w:t>Fusión nuclear:</w:t>
      </w:r>
      <w:r>
        <w:rPr>
          <w:rFonts w:asciiTheme="majorBidi" w:eastAsia="Times New Roman" w:hAnsiTheme="majorBidi" w:cstheme="majorBidi"/>
          <w:color w:val="000000"/>
          <w:sz w:val="24"/>
          <w:szCs w:val="24"/>
          <w:lang w:eastAsia="es-AR"/>
        </w:rPr>
        <w:t xml:space="preserve"> </w:t>
      </w:r>
      <w:r w:rsidR="007E4A24">
        <w:rPr>
          <w:rFonts w:asciiTheme="majorBidi" w:eastAsia="Times New Roman" w:hAnsiTheme="majorBidi" w:cstheme="majorBidi"/>
          <w:color w:val="000000"/>
          <w:sz w:val="24"/>
          <w:szCs w:val="24"/>
          <w:lang w:eastAsia="es-AR"/>
        </w:rPr>
        <w:t>En este tipo de reacciones se forman los elementos mas pesados que el Hidrogeno y mas ligeros que el Hierro. La reacción consiste en que s</w:t>
      </w:r>
      <w:r w:rsidR="005F4326">
        <w:rPr>
          <w:rFonts w:asciiTheme="majorBidi" w:eastAsia="Times New Roman" w:hAnsiTheme="majorBidi" w:cstheme="majorBidi"/>
          <w:color w:val="000000"/>
          <w:sz w:val="24"/>
          <w:szCs w:val="24"/>
          <w:lang w:eastAsia="es-AR"/>
        </w:rPr>
        <w:t xml:space="preserve">e juntan </w:t>
      </w:r>
      <w:r w:rsidR="007E4A24">
        <w:rPr>
          <w:rFonts w:asciiTheme="majorBidi" w:eastAsia="Times New Roman" w:hAnsiTheme="majorBidi" w:cstheme="majorBidi"/>
          <w:color w:val="000000"/>
          <w:sz w:val="24"/>
          <w:szCs w:val="24"/>
          <w:lang w:eastAsia="es-AR"/>
        </w:rPr>
        <w:t xml:space="preserve">2 </w:t>
      </w:r>
      <w:r w:rsidR="005F4326">
        <w:rPr>
          <w:rFonts w:asciiTheme="majorBidi" w:eastAsia="Times New Roman" w:hAnsiTheme="majorBidi" w:cstheme="majorBidi"/>
          <w:color w:val="000000"/>
          <w:sz w:val="24"/>
          <w:szCs w:val="24"/>
          <w:lang w:eastAsia="es-AR"/>
        </w:rPr>
        <w:t xml:space="preserve">elementos livianos para hacer uno </w:t>
      </w:r>
      <w:r w:rsidR="007E4A24">
        <w:rPr>
          <w:rFonts w:asciiTheme="majorBidi" w:eastAsia="Times New Roman" w:hAnsiTheme="majorBidi" w:cstheme="majorBidi"/>
          <w:color w:val="000000"/>
          <w:sz w:val="24"/>
          <w:szCs w:val="24"/>
          <w:lang w:eastAsia="es-AR"/>
        </w:rPr>
        <w:t xml:space="preserve">mas </w:t>
      </w:r>
      <w:r w:rsidR="005F4326">
        <w:rPr>
          <w:rFonts w:asciiTheme="majorBidi" w:eastAsia="Times New Roman" w:hAnsiTheme="majorBidi" w:cstheme="majorBidi"/>
          <w:color w:val="000000"/>
          <w:sz w:val="24"/>
          <w:szCs w:val="24"/>
          <w:lang w:eastAsia="es-AR"/>
        </w:rPr>
        <w:t>pesado</w:t>
      </w:r>
      <w:r w:rsidR="007E4A24">
        <w:rPr>
          <w:rFonts w:asciiTheme="majorBidi" w:eastAsia="Times New Roman" w:hAnsiTheme="majorBidi" w:cstheme="majorBidi"/>
          <w:color w:val="000000"/>
          <w:sz w:val="24"/>
          <w:szCs w:val="24"/>
          <w:lang w:eastAsia="es-AR"/>
        </w:rPr>
        <w:t xml:space="preserve"> </w:t>
      </w:r>
      <w:commentRangeStart w:id="3"/>
      <w:r w:rsidR="007E4A24">
        <w:rPr>
          <w:rFonts w:asciiTheme="majorBidi" w:eastAsia="Times New Roman" w:hAnsiTheme="majorBidi" w:cstheme="majorBidi"/>
          <w:color w:val="000000"/>
          <w:sz w:val="24"/>
          <w:szCs w:val="24"/>
          <w:lang w:eastAsia="es-AR"/>
        </w:rPr>
        <w:t>(el que le sigue en la tabla periódica)</w:t>
      </w:r>
      <w:commentRangeEnd w:id="3"/>
      <w:r w:rsidR="00D00018">
        <w:rPr>
          <w:rStyle w:val="Refdecomentario"/>
        </w:rPr>
        <w:commentReference w:id="3"/>
      </w:r>
      <w:r w:rsidR="007E4A24">
        <w:rPr>
          <w:rFonts w:asciiTheme="majorBidi" w:eastAsia="Times New Roman" w:hAnsiTheme="majorBidi" w:cstheme="majorBidi"/>
          <w:color w:val="000000"/>
          <w:sz w:val="24"/>
          <w:szCs w:val="24"/>
          <w:lang w:eastAsia="es-AR"/>
        </w:rPr>
        <w:t>.</w:t>
      </w:r>
      <w:r w:rsidR="009D1D0A">
        <w:rPr>
          <w:rFonts w:asciiTheme="majorBidi" w:eastAsia="Times New Roman" w:hAnsiTheme="majorBidi" w:cstheme="majorBidi"/>
          <w:color w:val="000000"/>
          <w:sz w:val="24"/>
          <w:szCs w:val="24"/>
          <w:lang w:eastAsia="es-AR"/>
        </w:rPr>
        <w:t xml:space="preserve"> Estas reacciones requieren una enorme cantidad de presión, para que haya suficiente energía como para lograrse la reacción. Estas reacciones</w:t>
      </w:r>
      <w:r w:rsidR="009A7ED8">
        <w:rPr>
          <w:rFonts w:asciiTheme="majorBidi" w:eastAsia="Times New Roman" w:hAnsiTheme="majorBidi" w:cstheme="majorBidi"/>
          <w:color w:val="000000"/>
          <w:sz w:val="24"/>
          <w:szCs w:val="24"/>
          <w:lang w:eastAsia="es-AR"/>
        </w:rPr>
        <w:t xml:space="preserve"> suceden en elementos ligeros, porque para fusionar elementos como el hierro y mas pesados se requiere demasiada </w:t>
      </w:r>
      <w:commentRangeStart w:id="4"/>
      <w:r w:rsidR="009A7ED8">
        <w:rPr>
          <w:rFonts w:asciiTheme="majorBidi" w:eastAsia="Times New Roman" w:hAnsiTheme="majorBidi" w:cstheme="majorBidi"/>
          <w:color w:val="000000"/>
          <w:sz w:val="24"/>
          <w:szCs w:val="24"/>
          <w:lang w:eastAsia="es-AR"/>
        </w:rPr>
        <w:t>energía</w:t>
      </w:r>
      <w:commentRangeEnd w:id="4"/>
      <w:r w:rsidR="00D00018">
        <w:rPr>
          <w:rStyle w:val="Refdecomentario"/>
        </w:rPr>
        <w:commentReference w:id="4"/>
      </w:r>
      <w:r w:rsidR="009D1D0A">
        <w:rPr>
          <w:rFonts w:asciiTheme="majorBidi" w:eastAsia="Times New Roman" w:hAnsiTheme="majorBidi" w:cstheme="majorBidi"/>
          <w:color w:val="000000"/>
          <w:sz w:val="24"/>
          <w:szCs w:val="24"/>
          <w:lang w:eastAsia="es-AR"/>
        </w:rPr>
        <w:t>.</w:t>
      </w:r>
      <w:r w:rsidR="007E4A24">
        <w:rPr>
          <w:rFonts w:asciiTheme="majorBidi" w:eastAsia="Times New Roman" w:hAnsiTheme="majorBidi" w:cstheme="majorBidi"/>
          <w:color w:val="000000"/>
          <w:sz w:val="24"/>
          <w:szCs w:val="24"/>
          <w:lang w:eastAsia="es-AR"/>
        </w:rPr>
        <w:t xml:space="preserve"> </w:t>
      </w:r>
    </w:p>
    <w:p w14:paraId="506BFB12" w14:textId="77777777" w:rsidR="00731FA5" w:rsidRDefault="00446B67" w:rsidP="00446B67">
      <w:pPr>
        <w:pStyle w:val="Prrafodelista"/>
        <w:numPr>
          <w:ilvl w:val="0"/>
          <w:numId w:val="1"/>
        </w:numPr>
        <w:spacing w:after="0"/>
        <w:jc w:val="both"/>
        <w:rPr>
          <w:rFonts w:asciiTheme="majorBidi" w:eastAsia="Times New Roman" w:hAnsiTheme="majorBidi" w:cstheme="majorBidi"/>
          <w:color w:val="000000"/>
          <w:sz w:val="24"/>
          <w:szCs w:val="24"/>
          <w:lang w:eastAsia="es-AR"/>
        </w:rPr>
      </w:pPr>
      <w:r w:rsidRPr="00731FA5">
        <w:rPr>
          <w:rFonts w:asciiTheme="majorBidi" w:eastAsia="Times New Roman" w:hAnsiTheme="majorBidi" w:cstheme="majorBidi"/>
          <w:b/>
          <w:bCs/>
          <w:color w:val="000000"/>
          <w:sz w:val="24"/>
          <w:szCs w:val="24"/>
          <w:lang w:eastAsia="es-AR"/>
        </w:rPr>
        <w:t>Transmutación:</w:t>
      </w:r>
      <w:r w:rsidRPr="00731FA5">
        <w:rPr>
          <w:rFonts w:asciiTheme="majorBidi" w:eastAsia="Times New Roman" w:hAnsiTheme="majorBidi" w:cstheme="majorBidi"/>
          <w:color w:val="000000"/>
          <w:sz w:val="24"/>
          <w:szCs w:val="24"/>
          <w:lang w:eastAsia="es-AR"/>
        </w:rPr>
        <w:t xml:space="preserve"> </w:t>
      </w:r>
      <w:r w:rsidR="00751E76" w:rsidRPr="00731FA5">
        <w:rPr>
          <w:rFonts w:asciiTheme="majorBidi" w:eastAsia="Times New Roman" w:hAnsiTheme="majorBidi" w:cstheme="majorBidi"/>
          <w:color w:val="000000"/>
          <w:sz w:val="24"/>
          <w:szCs w:val="24"/>
          <w:lang w:eastAsia="es-AR"/>
        </w:rPr>
        <w:t>Este tipo sucede por el proceso de captura/b</w:t>
      </w:r>
      <w:r w:rsidR="005F4326" w:rsidRPr="00731FA5">
        <w:rPr>
          <w:rFonts w:asciiTheme="majorBidi" w:eastAsia="Times New Roman" w:hAnsiTheme="majorBidi" w:cstheme="majorBidi"/>
          <w:color w:val="000000"/>
          <w:sz w:val="24"/>
          <w:szCs w:val="24"/>
          <w:lang w:eastAsia="es-AR"/>
        </w:rPr>
        <w:t>ombardeo de neutrones,</w:t>
      </w:r>
      <w:r w:rsidR="00751E76" w:rsidRPr="00731FA5">
        <w:rPr>
          <w:rFonts w:asciiTheme="majorBidi" w:eastAsia="Times New Roman" w:hAnsiTheme="majorBidi" w:cstheme="majorBidi"/>
          <w:color w:val="000000"/>
          <w:sz w:val="24"/>
          <w:szCs w:val="24"/>
          <w:lang w:eastAsia="es-AR"/>
        </w:rPr>
        <w:t xml:space="preserve"> y es fundamental para que se pueda lograr la fisión nuclear.</w:t>
      </w:r>
      <w:r w:rsidR="005F4326" w:rsidRPr="00731FA5">
        <w:rPr>
          <w:rFonts w:asciiTheme="majorBidi" w:eastAsia="Times New Roman" w:hAnsiTheme="majorBidi" w:cstheme="majorBidi"/>
          <w:color w:val="000000"/>
          <w:sz w:val="24"/>
          <w:szCs w:val="24"/>
          <w:lang w:eastAsia="es-AR"/>
        </w:rPr>
        <w:t xml:space="preserve"> </w:t>
      </w:r>
      <w:r w:rsidR="00731FA5" w:rsidRPr="00731FA5">
        <w:rPr>
          <w:rFonts w:asciiTheme="majorBidi" w:eastAsia="Times New Roman" w:hAnsiTheme="majorBidi" w:cstheme="majorBidi"/>
          <w:color w:val="000000"/>
          <w:sz w:val="24"/>
          <w:szCs w:val="24"/>
          <w:lang w:eastAsia="es-AR"/>
        </w:rPr>
        <w:t xml:space="preserve">Este proceso consiste en que el núcleo de un átomo  recibe un neutrón, lo cual forma un isotopo. Luego el neutrón se transforma en  un protón y se libera un </w:t>
      </w:r>
      <w:r w:rsidR="0033273D">
        <w:rPr>
          <w:rFonts w:asciiTheme="majorBidi" w:eastAsia="Times New Roman" w:hAnsiTheme="majorBidi" w:cstheme="majorBidi"/>
          <w:color w:val="000000"/>
          <w:sz w:val="24"/>
          <w:szCs w:val="24"/>
          <w:lang w:eastAsia="es-AR"/>
        </w:rPr>
        <w:t>neutrón</w:t>
      </w:r>
      <w:r w:rsidR="00731FA5" w:rsidRPr="00731FA5">
        <w:rPr>
          <w:rFonts w:asciiTheme="majorBidi" w:eastAsia="Times New Roman" w:hAnsiTheme="majorBidi" w:cstheme="majorBidi"/>
          <w:color w:val="000000"/>
          <w:sz w:val="24"/>
          <w:szCs w:val="24"/>
          <w:lang w:eastAsia="es-AR"/>
        </w:rPr>
        <w:t xml:space="preserve">, por lo cual el elemento cambio </w:t>
      </w:r>
      <w:r w:rsidR="0033273D">
        <w:rPr>
          <w:rFonts w:asciiTheme="majorBidi" w:eastAsia="Times New Roman" w:hAnsiTheme="majorBidi" w:cstheme="majorBidi"/>
          <w:color w:val="000000"/>
          <w:sz w:val="24"/>
          <w:szCs w:val="24"/>
          <w:lang w:eastAsia="es-AR"/>
        </w:rPr>
        <w:t>a</w:t>
      </w:r>
      <w:r w:rsidR="00351A32" w:rsidRPr="00731FA5">
        <w:rPr>
          <w:rFonts w:asciiTheme="majorBidi" w:eastAsia="Times New Roman" w:hAnsiTheme="majorBidi" w:cstheme="majorBidi"/>
          <w:color w:val="000000"/>
          <w:sz w:val="24"/>
          <w:szCs w:val="24"/>
          <w:lang w:eastAsia="es-AR"/>
        </w:rPr>
        <w:t>l</w:t>
      </w:r>
      <w:r w:rsidR="00731FA5" w:rsidRPr="00731FA5">
        <w:rPr>
          <w:rFonts w:asciiTheme="majorBidi" w:eastAsia="Times New Roman" w:hAnsiTheme="majorBidi" w:cstheme="majorBidi"/>
          <w:color w:val="000000"/>
          <w:sz w:val="24"/>
          <w:szCs w:val="24"/>
          <w:lang w:eastAsia="es-AR"/>
        </w:rPr>
        <w:t xml:space="preserve"> próximo en la tabla periódica (la cantidad de protones</w:t>
      </w:r>
      <w:r w:rsidR="00731FA5">
        <w:rPr>
          <w:rFonts w:asciiTheme="majorBidi" w:eastAsia="Times New Roman" w:hAnsiTheme="majorBidi" w:cstheme="majorBidi"/>
          <w:color w:val="000000"/>
          <w:sz w:val="24"/>
          <w:szCs w:val="24"/>
          <w:lang w:eastAsia="es-AR"/>
        </w:rPr>
        <w:t xml:space="preserve"> determina que elemento es)</w:t>
      </w:r>
      <w:r w:rsidR="00731FA5" w:rsidRPr="00731FA5">
        <w:rPr>
          <w:rFonts w:asciiTheme="majorBidi" w:eastAsia="Times New Roman" w:hAnsiTheme="majorBidi" w:cstheme="majorBidi"/>
          <w:color w:val="000000"/>
          <w:sz w:val="24"/>
          <w:szCs w:val="24"/>
          <w:lang w:eastAsia="es-AR"/>
        </w:rPr>
        <w:t xml:space="preserve">. </w:t>
      </w:r>
      <w:r w:rsidR="0033273D">
        <w:rPr>
          <w:rFonts w:asciiTheme="majorBidi" w:eastAsia="Times New Roman" w:hAnsiTheme="majorBidi" w:cstheme="majorBidi"/>
          <w:color w:val="000000"/>
          <w:sz w:val="24"/>
          <w:szCs w:val="24"/>
          <w:lang w:eastAsia="es-AR"/>
        </w:rPr>
        <w:t xml:space="preserve">El neutrón liberado puede impactar con otro átomo, generando una reacción en </w:t>
      </w:r>
      <w:commentRangeStart w:id="5"/>
      <w:r w:rsidR="0033273D">
        <w:rPr>
          <w:rFonts w:asciiTheme="majorBidi" w:eastAsia="Times New Roman" w:hAnsiTheme="majorBidi" w:cstheme="majorBidi"/>
          <w:color w:val="000000"/>
          <w:sz w:val="24"/>
          <w:szCs w:val="24"/>
          <w:lang w:eastAsia="es-AR"/>
        </w:rPr>
        <w:t>cadena</w:t>
      </w:r>
      <w:commentRangeEnd w:id="5"/>
      <w:r w:rsidR="00D00018">
        <w:rPr>
          <w:rStyle w:val="Refdecomentario"/>
        </w:rPr>
        <w:commentReference w:id="5"/>
      </w:r>
      <w:r w:rsidR="0033273D">
        <w:rPr>
          <w:rFonts w:asciiTheme="majorBidi" w:eastAsia="Times New Roman" w:hAnsiTheme="majorBidi" w:cstheme="majorBidi"/>
          <w:color w:val="000000"/>
          <w:sz w:val="24"/>
          <w:szCs w:val="24"/>
          <w:lang w:eastAsia="es-AR"/>
        </w:rPr>
        <w:t>.</w:t>
      </w:r>
    </w:p>
    <w:p w14:paraId="598BC052" w14:textId="7BFE53D4" w:rsidR="00446B67" w:rsidRPr="007F4972" w:rsidRDefault="00446B67" w:rsidP="00FA1724">
      <w:pPr>
        <w:pStyle w:val="Prrafodelista"/>
        <w:numPr>
          <w:ilvl w:val="0"/>
          <w:numId w:val="1"/>
        </w:numPr>
        <w:spacing w:after="0"/>
        <w:jc w:val="both"/>
        <w:rPr>
          <w:rFonts w:asciiTheme="majorBidi" w:eastAsia="Times New Roman" w:hAnsiTheme="majorBidi" w:cstheme="majorBidi"/>
          <w:color w:val="000000"/>
          <w:sz w:val="24"/>
          <w:szCs w:val="24"/>
          <w:lang w:eastAsia="es-AR"/>
        </w:rPr>
      </w:pPr>
      <w:r w:rsidRPr="00731FA5">
        <w:rPr>
          <w:rFonts w:asciiTheme="majorBidi" w:eastAsia="Times New Roman" w:hAnsiTheme="majorBidi" w:cstheme="majorBidi"/>
          <w:b/>
          <w:bCs/>
          <w:color w:val="000000"/>
          <w:sz w:val="24"/>
          <w:szCs w:val="24"/>
          <w:lang w:eastAsia="es-AR"/>
        </w:rPr>
        <w:t>Fisión Nuclear:</w:t>
      </w:r>
      <w:r w:rsidR="009400B8">
        <w:rPr>
          <w:rFonts w:asciiTheme="majorBidi" w:eastAsia="Times New Roman" w:hAnsiTheme="majorBidi" w:cstheme="majorBidi"/>
          <w:color w:val="000000"/>
          <w:sz w:val="24"/>
          <w:szCs w:val="24"/>
          <w:lang w:eastAsia="es-AR"/>
        </w:rPr>
        <w:t xml:space="preserve"> Este proceso es el “contrario” de la fusión nuclear, ya que en este </w:t>
      </w:r>
      <w:r w:rsidR="009400B8">
        <w:rPr>
          <w:rFonts w:asciiTheme="majorBidi" w:eastAsia="Times New Roman" w:hAnsiTheme="majorBidi" w:cstheme="majorBidi"/>
          <w:b/>
          <w:bCs/>
          <w:color w:val="000000"/>
          <w:sz w:val="24"/>
          <w:szCs w:val="24"/>
          <w:lang w:eastAsia="es-AR"/>
        </w:rPr>
        <w:t xml:space="preserve"> </w:t>
      </w:r>
      <w:r w:rsidR="009400B8">
        <w:rPr>
          <w:rFonts w:asciiTheme="majorBidi" w:eastAsia="Times New Roman" w:hAnsiTheme="majorBidi" w:cstheme="majorBidi"/>
          <w:color w:val="000000"/>
          <w:sz w:val="24"/>
          <w:szCs w:val="24"/>
          <w:lang w:eastAsia="es-AR"/>
        </w:rPr>
        <w:t>s</w:t>
      </w:r>
      <w:r w:rsidR="005F4326" w:rsidRPr="00731FA5">
        <w:rPr>
          <w:rFonts w:asciiTheme="majorBidi" w:eastAsia="Times New Roman" w:hAnsiTheme="majorBidi" w:cstheme="majorBidi"/>
          <w:color w:val="000000"/>
          <w:sz w:val="24"/>
          <w:szCs w:val="24"/>
          <w:lang w:eastAsia="es-AR"/>
        </w:rPr>
        <w:t xml:space="preserve">e </w:t>
      </w:r>
      <w:r w:rsidR="009400B8">
        <w:rPr>
          <w:rFonts w:asciiTheme="majorBidi" w:eastAsia="Times New Roman" w:hAnsiTheme="majorBidi" w:cstheme="majorBidi"/>
          <w:color w:val="000000"/>
          <w:sz w:val="24"/>
          <w:szCs w:val="24"/>
          <w:lang w:eastAsia="es-AR"/>
        </w:rPr>
        <w:t>“</w:t>
      </w:r>
      <w:r w:rsidR="005F4326" w:rsidRPr="00731FA5">
        <w:rPr>
          <w:rFonts w:asciiTheme="majorBidi" w:eastAsia="Times New Roman" w:hAnsiTheme="majorBidi" w:cstheme="majorBidi"/>
          <w:color w:val="000000"/>
          <w:sz w:val="24"/>
          <w:szCs w:val="24"/>
          <w:lang w:eastAsia="es-AR"/>
        </w:rPr>
        <w:t>rompe</w:t>
      </w:r>
      <w:r w:rsidR="009400B8">
        <w:rPr>
          <w:rFonts w:asciiTheme="majorBidi" w:eastAsia="Times New Roman" w:hAnsiTheme="majorBidi" w:cstheme="majorBidi"/>
          <w:color w:val="000000"/>
          <w:sz w:val="24"/>
          <w:szCs w:val="24"/>
          <w:lang w:eastAsia="es-AR"/>
        </w:rPr>
        <w:t>” un elemento pesado para dar lugar a dos núcleos de menor masa y tamaño</w:t>
      </w:r>
      <w:r w:rsidR="00220AB2">
        <w:rPr>
          <w:rFonts w:asciiTheme="majorBidi" w:eastAsia="Times New Roman" w:hAnsiTheme="majorBidi" w:cstheme="majorBidi"/>
          <w:color w:val="000000"/>
          <w:sz w:val="24"/>
          <w:szCs w:val="24"/>
          <w:lang w:eastAsia="es-AR"/>
        </w:rPr>
        <w:t xml:space="preserve"> (</w:t>
      </w:r>
      <w:r w:rsidR="009400B8">
        <w:rPr>
          <w:rFonts w:asciiTheme="majorBidi" w:eastAsia="Times New Roman" w:hAnsiTheme="majorBidi" w:cstheme="majorBidi"/>
          <w:color w:val="000000"/>
          <w:sz w:val="24"/>
          <w:szCs w:val="24"/>
          <w:lang w:eastAsia="es-AR"/>
        </w:rPr>
        <w:t>que no necesariamente ambos serán iguales</w:t>
      </w:r>
      <w:r w:rsidR="00220AB2">
        <w:rPr>
          <w:rFonts w:asciiTheme="majorBidi" w:eastAsia="Times New Roman" w:hAnsiTheme="majorBidi" w:cstheme="majorBidi"/>
          <w:color w:val="000000"/>
          <w:sz w:val="24"/>
          <w:szCs w:val="24"/>
          <w:lang w:eastAsia="es-AR"/>
        </w:rPr>
        <w:t xml:space="preserve">) y sucede en elementos mas pesados que el hierro, ya que fisionar elementos mas ligeros requiere de mucha </w:t>
      </w:r>
      <w:r w:rsidR="00130664">
        <w:rPr>
          <w:rFonts w:asciiTheme="majorBidi" w:eastAsia="Times New Roman" w:hAnsiTheme="majorBidi" w:cstheme="majorBidi"/>
          <w:color w:val="000000"/>
          <w:sz w:val="24"/>
          <w:szCs w:val="24"/>
          <w:lang w:eastAsia="es-AR"/>
        </w:rPr>
        <w:t>energía</w:t>
      </w:r>
      <w:r w:rsidR="009400B8">
        <w:rPr>
          <w:rFonts w:asciiTheme="majorBidi" w:eastAsia="Times New Roman" w:hAnsiTheme="majorBidi" w:cstheme="majorBidi"/>
          <w:color w:val="000000"/>
          <w:sz w:val="24"/>
          <w:szCs w:val="24"/>
          <w:lang w:eastAsia="es-AR"/>
        </w:rPr>
        <w:t>.</w:t>
      </w:r>
      <w:r w:rsidR="009400B8" w:rsidRPr="009400B8">
        <w:rPr>
          <w:rFonts w:asciiTheme="majorBidi" w:eastAsia="Times New Roman" w:hAnsiTheme="majorBidi" w:cstheme="majorBidi"/>
          <w:color w:val="000000"/>
          <w:sz w:val="24"/>
          <w:szCs w:val="24"/>
          <w:lang w:eastAsia="es-AR"/>
        </w:rPr>
        <w:t xml:space="preserve"> </w:t>
      </w:r>
      <w:r w:rsidR="00492DCC">
        <w:rPr>
          <w:rFonts w:asciiTheme="majorBidi" w:eastAsia="Times New Roman" w:hAnsiTheme="majorBidi" w:cstheme="majorBidi"/>
          <w:color w:val="000000"/>
          <w:sz w:val="24"/>
          <w:szCs w:val="24"/>
          <w:lang w:eastAsia="es-AR"/>
        </w:rPr>
        <w:t xml:space="preserve">Además Es el proceso responsable de la generación de isotopos de forma natural en el universo. Como ya mencione, en este proceso es requerida la captura de neutrones, para que se forme un isotopo que se vuelva inestable, se separe y forme 2 nuevos núcleos. </w:t>
      </w:r>
      <w:r w:rsidR="007F4972">
        <w:rPr>
          <w:rFonts w:asciiTheme="majorBidi" w:eastAsia="Times New Roman" w:hAnsiTheme="majorBidi" w:cstheme="majorBidi"/>
          <w:color w:val="000000"/>
          <w:sz w:val="24"/>
          <w:szCs w:val="24"/>
          <w:lang w:eastAsia="es-AR"/>
        </w:rPr>
        <w:t xml:space="preserve">De la captura de neutrones sale desprendido un neutrón, lo que puede generar una reacción en cadena. </w:t>
      </w:r>
      <w:r w:rsidR="000312F7" w:rsidRPr="007F4972">
        <w:rPr>
          <w:rFonts w:asciiTheme="majorBidi" w:eastAsia="Times New Roman" w:hAnsiTheme="majorBidi" w:cstheme="majorBidi"/>
          <w:color w:val="000000"/>
          <w:sz w:val="24"/>
          <w:szCs w:val="24"/>
          <w:lang w:eastAsia="es-AR"/>
        </w:rPr>
        <w:t>La fisión genera grandes cantidades de energía</w:t>
      </w:r>
      <w:r w:rsidR="00FA1724">
        <w:rPr>
          <w:rFonts w:asciiTheme="majorBidi" w:eastAsia="Times New Roman" w:hAnsiTheme="majorBidi" w:cstheme="majorBidi"/>
          <w:color w:val="000000"/>
          <w:sz w:val="24"/>
          <w:szCs w:val="24"/>
          <w:lang w:eastAsia="es-AR"/>
        </w:rPr>
        <w:t xml:space="preserve"> (se rompe la fuerza nuclear fuerte, la </w:t>
      </w:r>
      <w:r w:rsidR="00F36B6C">
        <w:rPr>
          <w:rFonts w:asciiTheme="majorBidi" w:eastAsia="Times New Roman" w:hAnsiTheme="majorBidi" w:cstheme="majorBidi"/>
          <w:color w:val="000000"/>
          <w:sz w:val="24"/>
          <w:szCs w:val="24"/>
          <w:lang w:eastAsia="es-AR"/>
        </w:rPr>
        <w:t>más</w:t>
      </w:r>
      <w:r w:rsidR="00FA1724">
        <w:rPr>
          <w:rFonts w:asciiTheme="majorBidi" w:eastAsia="Times New Roman" w:hAnsiTheme="majorBidi" w:cstheme="majorBidi"/>
          <w:color w:val="000000"/>
          <w:sz w:val="24"/>
          <w:szCs w:val="24"/>
          <w:lang w:eastAsia="es-AR"/>
        </w:rPr>
        <w:t xml:space="preserve"> fuerte del universo, al formarse los 2 nuevos </w:t>
      </w:r>
      <w:r w:rsidR="00494620">
        <w:rPr>
          <w:rFonts w:asciiTheme="majorBidi" w:eastAsia="Times New Roman" w:hAnsiTheme="majorBidi" w:cstheme="majorBidi"/>
          <w:color w:val="000000"/>
          <w:sz w:val="24"/>
          <w:szCs w:val="24"/>
          <w:lang w:eastAsia="es-AR"/>
        </w:rPr>
        <w:t>núcleos</w:t>
      </w:r>
      <w:r w:rsidR="00FA1724">
        <w:rPr>
          <w:rFonts w:asciiTheme="majorBidi" w:eastAsia="Times New Roman" w:hAnsiTheme="majorBidi" w:cstheme="majorBidi"/>
          <w:color w:val="000000"/>
          <w:sz w:val="24"/>
          <w:szCs w:val="24"/>
          <w:lang w:eastAsia="es-AR"/>
        </w:rPr>
        <w:t>)</w:t>
      </w:r>
      <w:r w:rsidR="000312F7" w:rsidRPr="007F4972">
        <w:rPr>
          <w:rFonts w:asciiTheme="majorBidi" w:eastAsia="Times New Roman" w:hAnsiTheme="majorBidi" w:cstheme="majorBidi"/>
          <w:color w:val="000000"/>
          <w:sz w:val="24"/>
          <w:szCs w:val="24"/>
          <w:lang w:eastAsia="es-AR"/>
        </w:rPr>
        <w:t xml:space="preserve"> y es la reacción utilizada en los reactores y bombas </w:t>
      </w:r>
      <w:commentRangeStart w:id="6"/>
      <w:r w:rsidR="000312F7" w:rsidRPr="007F4972">
        <w:rPr>
          <w:rFonts w:asciiTheme="majorBidi" w:eastAsia="Times New Roman" w:hAnsiTheme="majorBidi" w:cstheme="majorBidi"/>
          <w:color w:val="000000"/>
          <w:sz w:val="24"/>
          <w:szCs w:val="24"/>
          <w:lang w:eastAsia="es-AR"/>
        </w:rPr>
        <w:t>nucleares</w:t>
      </w:r>
      <w:commentRangeEnd w:id="6"/>
      <w:r w:rsidR="00D00018">
        <w:rPr>
          <w:rStyle w:val="Refdecomentario"/>
        </w:rPr>
        <w:commentReference w:id="6"/>
      </w:r>
      <w:r w:rsidR="000312F7" w:rsidRPr="007F4972">
        <w:rPr>
          <w:rFonts w:asciiTheme="majorBidi" w:eastAsia="Times New Roman" w:hAnsiTheme="majorBidi" w:cstheme="majorBidi"/>
          <w:color w:val="000000"/>
          <w:sz w:val="24"/>
          <w:szCs w:val="24"/>
          <w:lang w:eastAsia="es-AR"/>
        </w:rPr>
        <w:t>.</w:t>
      </w:r>
    </w:p>
    <w:p w14:paraId="615E015F" w14:textId="77777777" w:rsidR="00446B67" w:rsidRDefault="00446B67" w:rsidP="00446B67">
      <w:pPr>
        <w:spacing w:after="0"/>
        <w:jc w:val="both"/>
        <w:rPr>
          <w:rFonts w:asciiTheme="majorBidi" w:eastAsia="Times New Roman" w:hAnsiTheme="majorBidi" w:cstheme="majorBidi"/>
          <w:color w:val="000000"/>
          <w:sz w:val="24"/>
          <w:szCs w:val="24"/>
          <w:lang w:eastAsia="es-AR"/>
        </w:rPr>
      </w:pPr>
    </w:p>
    <w:p w14:paraId="6E6795D1" w14:textId="77777777" w:rsidR="00491002" w:rsidRDefault="00491002" w:rsidP="00491002">
      <w:pPr>
        <w:spacing w:after="0"/>
        <w:jc w:val="both"/>
        <w:rPr>
          <w:rFonts w:asciiTheme="majorBidi" w:eastAsia="Times New Roman" w:hAnsiTheme="majorBidi" w:cstheme="majorBidi"/>
          <w:color w:val="000000"/>
          <w:sz w:val="24"/>
          <w:szCs w:val="24"/>
          <w:lang w:eastAsia="es-AR"/>
        </w:rPr>
      </w:pPr>
    </w:p>
    <w:p w14:paraId="16EB59E1" w14:textId="77777777" w:rsidR="00491002" w:rsidRDefault="00491002" w:rsidP="00491002">
      <w:pPr>
        <w:spacing w:after="0"/>
        <w:jc w:val="both"/>
        <w:rPr>
          <w:rFonts w:asciiTheme="majorBidi" w:eastAsia="Times New Roman" w:hAnsiTheme="majorBidi" w:cstheme="majorBidi"/>
          <w:color w:val="000000"/>
          <w:sz w:val="24"/>
          <w:szCs w:val="24"/>
          <w:lang w:eastAsia="es-AR"/>
        </w:rPr>
      </w:pPr>
    </w:p>
    <w:p w14:paraId="5DE3D664" w14:textId="77777777" w:rsidR="00491002" w:rsidRDefault="00491002" w:rsidP="00491002">
      <w:pPr>
        <w:spacing w:after="0"/>
        <w:jc w:val="both"/>
        <w:rPr>
          <w:rFonts w:asciiTheme="majorBidi" w:eastAsia="Times New Roman" w:hAnsiTheme="majorBidi" w:cstheme="majorBidi"/>
          <w:color w:val="000000"/>
          <w:sz w:val="24"/>
          <w:szCs w:val="24"/>
          <w:lang w:eastAsia="es-AR"/>
        </w:rPr>
      </w:pPr>
    </w:p>
    <w:p w14:paraId="08A4A960" w14:textId="77777777" w:rsidR="00491002" w:rsidRDefault="00491002" w:rsidP="00491002">
      <w:pPr>
        <w:spacing w:after="0"/>
        <w:jc w:val="both"/>
        <w:rPr>
          <w:rFonts w:asciiTheme="majorBidi" w:eastAsia="Times New Roman" w:hAnsiTheme="majorBidi" w:cstheme="majorBidi"/>
          <w:color w:val="000000"/>
          <w:sz w:val="24"/>
          <w:szCs w:val="24"/>
          <w:lang w:eastAsia="es-AR"/>
        </w:rPr>
      </w:pPr>
    </w:p>
    <w:p w14:paraId="300282B2" w14:textId="77777777" w:rsidR="00491002" w:rsidRDefault="00491002" w:rsidP="00491002">
      <w:pPr>
        <w:spacing w:after="0"/>
        <w:jc w:val="both"/>
        <w:rPr>
          <w:rFonts w:asciiTheme="majorBidi" w:eastAsia="Times New Roman" w:hAnsiTheme="majorBidi" w:cstheme="majorBidi"/>
          <w:color w:val="000000"/>
          <w:sz w:val="24"/>
          <w:szCs w:val="24"/>
          <w:lang w:eastAsia="es-AR"/>
        </w:rPr>
      </w:pPr>
    </w:p>
    <w:p w14:paraId="6B5CB0B1" w14:textId="77777777" w:rsidR="00E25D0D" w:rsidRDefault="00E25D0D" w:rsidP="00BD5B96">
      <w:pPr>
        <w:spacing w:after="0"/>
        <w:jc w:val="both"/>
        <w:rPr>
          <w:rFonts w:asciiTheme="majorBidi" w:eastAsia="Times New Roman" w:hAnsiTheme="majorBidi" w:cstheme="majorBidi"/>
          <w:color w:val="000000"/>
          <w:sz w:val="24"/>
          <w:szCs w:val="24"/>
          <w:lang w:eastAsia="es-AR"/>
        </w:rPr>
      </w:pPr>
    </w:p>
    <w:p w14:paraId="5DF361D2" w14:textId="77777777" w:rsidR="00446B67" w:rsidRPr="00446B67" w:rsidRDefault="00446B67" w:rsidP="00BD5B96">
      <w:pPr>
        <w:spacing w:after="0"/>
        <w:jc w:val="both"/>
        <w:rPr>
          <w:rFonts w:asciiTheme="majorBidi" w:eastAsia="Times New Roman" w:hAnsiTheme="majorBidi" w:cstheme="majorBidi"/>
          <w:color w:val="000000"/>
          <w:sz w:val="24"/>
          <w:szCs w:val="24"/>
          <w:lang w:eastAsia="es-AR"/>
        </w:rPr>
      </w:pPr>
      <w:r w:rsidRPr="00446B67">
        <w:rPr>
          <w:rFonts w:asciiTheme="majorBidi" w:eastAsia="Times New Roman" w:hAnsiTheme="majorBidi" w:cstheme="majorBidi"/>
          <w:color w:val="000000"/>
          <w:sz w:val="24"/>
          <w:szCs w:val="24"/>
          <w:lang w:eastAsia="es-AR"/>
        </w:rPr>
        <w:t>4)</w:t>
      </w:r>
      <w:r>
        <w:rPr>
          <w:rFonts w:asciiTheme="majorBidi" w:eastAsia="Times New Roman" w:hAnsiTheme="majorBidi" w:cstheme="majorBidi"/>
          <w:color w:val="000000"/>
          <w:sz w:val="24"/>
          <w:szCs w:val="24"/>
          <w:lang w:eastAsia="es-AR"/>
        </w:rPr>
        <w:t xml:space="preserve"> </w:t>
      </w:r>
      <w:r w:rsidR="00392CD8">
        <w:rPr>
          <w:rFonts w:asciiTheme="majorBidi" w:eastAsia="Times New Roman" w:hAnsiTheme="majorBidi" w:cstheme="majorBidi"/>
          <w:color w:val="000000"/>
          <w:sz w:val="24"/>
          <w:szCs w:val="24"/>
          <w:lang w:eastAsia="es-AR"/>
        </w:rPr>
        <w:t xml:space="preserve">El </w:t>
      </w:r>
      <w:r w:rsidR="005F4326">
        <w:rPr>
          <w:rFonts w:asciiTheme="majorBidi" w:eastAsia="Times New Roman" w:hAnsiTheme="majorBidi" w:cstheme="majorBidi"/>
          <w:color w:val="000000"/>
          <w:sz w:val="24"/>
          <w:szCs w:val="24"/>
          <w:lang w:eastAsia="es-AR"/>
        </w:rPr>
        <w:t xml:space="preserve">Sol </w:t>
      </w:r>
      <w:r w:rsidR="009928EB">
        <w:rPr>
          <w:rFonts w:asciiTheme="majorBidi" w:eastAsia="Times New Roman" w:hAnsiTheme="majorBidi" w:cstheme="majorBidi"/>
          <w:color w:val="000000"/>
          <w:sz w:val="24"/>
          <w:szCs w:val="24"/>
          <w:lang w:eastAsia="es-AR"/>
        </w:rPr>
        <w:t>está</w:t>
      </w:r>
      <w:r w:rsidR="00392CD8">
        <w:rPr>
          <w:rFonts w:asciiTheme="majorBidi" w:eastAsia="Times New Roman" w:hAnsiTheme="majorBidi" w:cstheme="majorBidi"/>
          <w:color w:val="000000"/>
          <w:sz w:val="24"/>
          <w:szCs w:val="24"/>
          <w:lang w:eastAsia="es-AR"/>
        </w:rPr>
        <w:t xml:space="preserve"> formado por </w:t>
      </w:r>
      <w:r w:rsidR="00A2017F">
        <w:rPr>
          <w:rFonts w:asciiTheme="majorBidi" w:eastAsia="Times New Roman" w:hAnsiTheme="majorBidi" w:cstheme="majorBidi"/>
          <w:color w:val="000000"/>
          <w:sz w:val="24"/>
          <w:szCs w:val="24"/>
          <w:lang w:eastAsia="es-AR"/>
        </w:rPr>
        <w:t xml:space="preserve">todos los elementos </w:t>
      </w:r>
      <w:r w:rsidR="00DD2BE3">
        <w:rPr>
          <w:rFonts w:asciiTheme="majorBidi" w:eastAsia="Times New Roman" w:hAnsiTheme="majorBidi" w:cstheme="majorBidi"/>
          <w:color w:val="000000"/>
          <w:sz w:val="24"/>
          <w:szCs w:val="24"/>
          <w:lang w:eastAsia="es-AR"/>
        </w:rPr>
        <w:t>más</w:t>
      </w:r>
      <w:r w:rsidR="00A2017F">
        <w:rPr>
          <w:rFonts w:asciiTheme="majorBidi" w:eastAsia="Times New Roman" w:hAnsiTheme="majorBidi" w:cstheme="majorBidi"/>
          <w:color w:val="000000"/>
          <w:sz w:val="24"/>
          <w:szCs w:val="24"/>
          <w:lang w:eastAsia="es-AR"/>
        </w:rPr>
        <w:t xml:space="preserve"> </w:t>
      </w:r>
      <w:r w:rsidR="00392CD8">
        <w:rPr>
          <w:rFonts w:asciiTheme="majorBidi" w:eastAsia="Times New Roman" w:hAnsiTheme="majorBidi" w:cstheme="majorBidi"/>
          <w:color w:val="000000"/>
          <w:sz w:val="24"/>
          <w:szCs w:val="24"/>
          <w:lang w:eastAsia="es-AR"/>
        </w:rPr>
        <w:t xml:space="preserve">pesados que el Hidrogeno y mas </w:t>
      </w:r>
      <w:r w:rsidR="00A2017F">
        <w:rPr>
          <w:rFonts w:asciiTheme="majorBidi" w:eastAsia="Times New Roman" w:hAnsiTheme="majorBidi" w:cstheme="majorBidi"/>
          <w:color w:val="000000"/>
          <w:sz w:val="24"/>
          <w:szCs w:val="24"/>
          <w:lang w:eastAsia="es-AR"/>
        </w:rPr>
        <w:t>livianos que</w:t>
      </w:r>
      <w:r>
        <w:rPr>
          <w:rFonts w:asciiTheme="majorBidi" w:eastAsia="Times New Roman" w:hAnsiTheme="majorBidi" w:cstheme="majorBidi"/>
          <w:color w:val="000000"/>
          <w:sz w:val="24"/>
          <w:szCs w:val="24"/>
          <w:lang w:eastAsia="es-AR"/>
        </w:rPr>
        <w:t xml:space="preserve"> el hierro</w:t>
      </w:r>
      <w:r w:rsidR="00BD5B96">
        <w:rPr>
          <w:rFonts w:asciiTheme="majorBidi" w:eastAsia="Times New Roman" w:hAnsiTheme="majorBidi" w:cstheme="majorBidi"/>
          <w:color w:val="000000"/>
          <w:sz w:val="24"/>
          <w:szCs w:val="24"/>
          <w:lang w:eastAsia="es-AR"/>
        </w:rPr>
        <w:t xml:space="preserve">. </w:t>
      </w:r>
      <w:r w:rsidR="009928EB">
        <w:rPr>
          <w:rFonts w:asciiTheme="majorBidi" w:eastAsia="Times New Roman" w:hAnsiTheme="majorBidi" w:cstheme="majorBidi"/>
          <w:color w:val="000000"/>
          <w:sz w:val="24"/>
          <w:szCs w:val="24"/>
          <w:lang w:eastAsia="es-AR"/>
        </w:rPr>
        <w:t xml:space="preserve">La tierra está formada </w:t>
      </w:r>
      <w:r w:rsidR="00E1681E">
        <w:rPr>
          <w:rFonts w:asciiTheme="majorBidi" w:eastAsia="Times New Roman" w:hAnsiTheme="majorBidi" w:cstheme="majorBidi"/>
          <w:color w:val="000000"/>
          <w:sz w:val="24"/>
          <w:szCs w:val="24"/>
          <w:lang w:eastAsia="es-AR"/>
        </w:rPr>
        <w:t xml:space="preserve">por </w:t>
      </w:r>
      <w:r w:rsidR="009928EB">
        <w:rPr>
          <w:rFonts w:asciiTheme="majorBidi" w:eastAsia="Times New Roman" w:hAnsiTheme="majorBidi" w:cstheme="majorBidi"/>
          <w:color w:val="000000"/>
          <w:sz w:val="24"/>
          <w:szCs w:val="24"/>
          <w:lang w:eastAsia="es-AR"/>
        </w:rPr>
        <w:t>(o se encuentran en ella) t</w:t>
      </w:r>
      <w:r>
        <w:rPr>
          <w:rFonts w:asciiTheme="majorBidi" w:eastAsia="Times New Roman" w:hAnsiTheme="majorBidi" w:cstheme="majorBidi"/>
          <w:color w:val="000000"/>
          <w:sz w:val="24"/>
          <w:szCs w:val="24"/>
          <w:lang w:eastAsia="es-AR"/>
        </w:rPr>
        <w:t>odos los</w:t>
      </w:r>
      <w:r w:rsidR="009928EB">
        <w:rPr>
          <w:rFonts w:asciiTheme="majorBidi" w:eastAsia="Times New Roman" w:hAnsiTheme="majorBidi" w:cstheme="majorBidi"/>
          <w:color w:val="000000"/>
          <w:sz w:val="24"/>
          <w:szCs w:val="24"/>
          <w:lang w:eastAsia="es-AR"/>
        </w:rPr>
        <w:t xml:space="preserve"> elementos </w:t>
      </w:r>
      <w:r>
        <w:rPr>
          <w:rFonts w:asciiTheme="majorBidi" w:eastAsia="Times New Roman" w:hAnsiTheme="majorBidi" w:cstheme="majorBidi"/>
          <w:color w:val="000000"/>
          <w:sz w:val="24"/>
          <w:szCs w:val="24"/>
          <w:lang w:eastAsia="es-AR"/>
        </w:rPr>
        <w:t xml:space="preserve"> de la tabla periódica, por eso </w:t>
      </w:r>
      <w:r w:rsidR="00E1681E">
        <w:rPr>
          <w:rFonts w:asciiTheme="majorBidi" w:eastAsia="Times New Roman" w:hAnsiTheme="majorBidi" w:cstheme="majorBidi"/>
          <w:color w:val="000000"/>
          <w:sz w:val="24"/>
          <w:szCs w:val="24"/>
          <w:lang w:eastAsia="es-AR"/>
        </w:rPr>
        <w:t>es que los conocemos y están en la tabla. Cuando se diseño inicialmente la tabla, habían muchos espacios en blanco, y gradualmente se fueron descubriendo los elementos que hoy en día aparecen en esta</w:t>
      </w:r>
      <w:r w:rsidR="00D633B9" w:rsidRPr="00D633B9">
        <w:rPr>
          <w:rFonts w:asciiTheme="majorBidi" w:eastAsia="Times New Roman" w:hAnsiTheme="majorBidi" w:cstheme="majorBidi"/>
          <w:color w:val="000000"/>
          <w:sz w:val="24"/>
          <w:szCs w:val="24"/>
          <w:lang w:eastAsia="es-AR"/>
        </w:rPr>
        <w:t xml:space="preserve"> </w:t>
      </w:r>
      <w:r w:rsidR="00D633B9">
        <w:rPr>
          <w:rFonts w:asciiTheme="majorBidi" w:eastAsia="Times New Roman" w:hAnsiTheme="majorBidi" w:cstheme="majorBidi"/>
          <w:color w:val="000000"/>
          <w:sz w:val="24"/>
          <w:szCs w:val="24"/>
          <w:lang w:eastAsia="es-AR"/>
        </w:rPr>
        <w:t>(Están en la tabla porque los conocemos, sino no estarían)</w:t>
      </w:r>
      <w:r w:rsidR="00E1681E">
        <w:rPr>
          <w:rFonts w:asciiTheme="majorBidi" w:eastAsia="Times New Roman" w:hAnsiTheme="majorBidi" w:cstheme="majorBidi"/>
          <w:color w:val="000000"/>
          <w:sz w:val="24"/>
          <w:szCs w:val="24"/>
          <w:lang w:eastAsia="es-AR"/>
        </w:rPr>
        <w:t>. Hoy conocemos los elementos de la tabla (mas</w:t>
      </w:r>
      <w:r w:rsidR="00B73679">
        <w:rPr>
          <w:rFonts w:asciiTheme="majorBidi" w:eastAsia="Times New Roman" w:hAnsiTheme="majorBidi" w:cstheme="majorBidi"/>
          <w:color w:val="000000"/>
          <w:sz w:val="24"/>
          <w:szCs w:val="24"/>
          <w:lang w:eastAsia="es-AR"/>
        </w:rPr>
        <w:t xml:space="preserve"> los que nosotros sintetizamos), pero no hay razón por la que no hayan mas en otras zonas del universo. </w:t>
      </w:r>
      <w:r>
        <w:rPr>
          <w:rFonts w:asciiTheme="majorBidi" w:eastAsia="Times New Roman" w:hAnsiTheme="majorBidi" w:cstheme="majorBidi"/>
          <w:color w:val="000000"/>
          <w:sz w:val="24"/>
          <w:szCs w:val="24"/>
          <w:lang w:eastAsia="es-AR"/>
        </w:rPr>
        <w:t>El sistema solar también está conformado por los elementos de la tabla periódica</w:t>
      </w:r>
      <w:r w:rsidR="00332EA2">
        <w:rPr>
          <w:rFonts w:asciiTheme="majorBidi" w:eastAsia="Times New Roman" w:hAnsiTheme="majorBidi" w:cstheme="majorBidi"/>
          <w:color w:val="000000"/>
          <w:sz w:val="24"/>
          <w:szCs w:val="24"/>
          <w:lang w:eastAsia="es-AR"/>
        </w:rPr>
        <w:t>, o eso suponemos</w:t>
      </w:r>
      <w:r w:rsidR="00BB6BE4">
        <w:rPr>
          <w:rFonts w:asciiTheme="majorBidi" w:eastAsia="Times New Roman" w:hAnsiTheme="majorBidi" w:cstheme="majorBidi"/>
          <w:color w:val="000000"/>
          <w:sz w:val="24"/>
          <w:szCs w:val="24"/>
          <w:lang w:eastAsia="es-AR"/>
        </w:rPr>
        <w:t>.</w:t>
      </w:r>
      <w:r w:rsidR="003C5268">
        <w:rPr>
          <w:rFonts w:asciiTheme="majorBidi" w:eastAsia="Times New Roman" w:hAnsiTheme="majorBidi" w:cstheme="majorBidi"/>
          <w:color w:val="000000"/>
          <w:sz w:val="24"/>
          <w:szCs w:val="24"/>
          <w:lang w:eastAsia="es-AR"/>
        </w:rPr>
        <w:t xml:space="preserve"> Los elementos se determinan por la cantidad de </w:t>
      </w:r>
      <w:r w:rsidR="00720AAC">
        <w:rPr>
          <w:rFonts w:asciiTheme="majorBidi" w:eastAsia="Times New Roman" w:hAnsiTheme="majorBidi" w:cstheme="majorBidi"/>
          <w:color w:val="000000"/>
          <w:sz w:val="24"/>
          <w:szCs w:val="24"/>
          <w:lang w:eastAsia="es-AR"/>
        </w:rPr>
        <w:t>protone</w:t>
      </w:r>
      <w:r w:rsidR="003C5268">
        <w:rPr>
          <w:rFonts w:asciiTheme="majorBidi" w:eastAsia="Times New Roman" w:hAnsiTheme="majorBidi" w:cstheme="majorBidi"/>
          <w:color w:val="000000"/>
          <w:sz w:val="24"/>
          <w:szCs w:val="24"/>
          <w:lang w:eastAsia="es-AR"/>
        </w:rPr>
        <w:t xml:space="preserve">s </w:t>
      </w:r>
      <w:r w:rsidR="00720AAC">
        <w:rPr>
          <w:rFonts w:asciiTheme="majorBidi" w:eastAsia="Times New Roman" w:hAnsiTheme="majorBidi" w:cstheme="majorBidi"/>
          <w:color w:val="000000"/>
          <w:sz w:val="24"/>
          <w:szCs w:val="24"/>
          <w:lang w:eastAsia="es-AR"/>
        </w:rPr>
        <w:t xml:space="preserve">en el núcleo </w:t>
      </w:r>
      <w:r w:rsidR="003C5268">
        <w:rPr>
          <w:rFonts w:asciiTheme="majorBidi" w:eastAsia="Times New Roman" w:hAnsiTheme="majorBidi" w:cstheme="majorBidi"/>
          <w:color w:val="000000"/>
          <w:sz w:val="24"/>
          <w:szCs w:val="24"/>
          <w:lang w:eastAsia="es-AR"/>
        </w:rPr>
        <w:t>que tienen</w:t>
      </w:r>
      <w:r w:rsidR="00955367">
        <w:rPr>
          <w:rFonts w:asciiTheme="majorBidi" w:eastAsia="Times New Roman" w:hAnsiTheme="majorBidi" w:cstheme="majorBidi"/>
          <w:color w:val="000000"/>
          <w:sz w:val="24"/>
          <w:szCs w:val="24"/>
          <w:lang w:eastAsia="es-AR"/>
        </w:rPr>
        <w:t>, si hay uno que no coincide, es nuevo</w:t>
      </w:r>
      <w:r w:rsidR="00F03A1B">
        <w:rPr>
          <w:rFonts w:asciiTheme="majorBidi" w:eastAsia="Times New Roman" w:hAnsiTheme="majorBidi" w:cstheme="majorBidi"/>
          <w:color w:val="000000"/>
          <w:sz w:val="24"/>
          <w:szCs w:val="24"/>
          <w:lang w:eastAsia="es-AR"/>
        </w:rPr>
        <w:t xml:space="preserve"> y se añade a la tabla </w:t>
      </w:r>
      <w:commentRangeStart w:id="7"/>
      <w:r w:rsidR="00884F95">
        <w:rPr>
          <w:rFonts w:asciiTheme="majorBidi" w:eastAsia="Times New Roman" w:hAnsiTheme="majorBidi" w:cstheme="majorBidi"/>
          <w:color w:val="000000"/>
          <w:sz w:val="24"/>
          <w:szCs w:val="24"/>
          <w:lang w:eastAsia="es-AR"/>
        </w:rPr>
        <w:t>periódica</w:t>
      </w:r>
      <w:commentRangeEnd w:id="7"/>
      <w:r w:rsidR="00D00018">
        <w:rPr>
          <w:rStyle w:val="Refdecomentario"/>
        </w:rPr>
        <w:commentReference w:id="7"/>
      </w:r>
      <w:r w:rsidR="00955367">
        <w:rPr>
          <w:rFonts w:asciiTheme="majorBidi" w:eastAsia="Times New Roman" w:hAnsiTheme="majorBidi" w:cstheme="majorBidi"/>
          <w:color w:val="000000"/>
          <w:sz w:val="24"/>
          <w:szCs w:val="24"/>
          <w:lang w:eastAsia="es-AR"/>
        </w:rPr>
        <w:t>.</w:t>
      </w:r>
    </w:p>
    <w:p w14:paraId="5CFCA84D" w14:textId="77777777" w:rsidR="00446B67" w:rsidRPr="00446B67" w:rsidRDefault="00446B67" w:rsidP="00446B67">
      <w:pPr>
        <w:spacing w:after="0"/>
        <w:jc w:val="both"/>
        <w:rPr>
          <w:rFonts w:asciiTheme="majorBidi" w:eastAsia="Times New Roman" w:hAnsiTheme="majorBidi" w:cstheme="majorBidi"/>
          <w:color w:val="000000"/>
          <w:sz w:val="24"/>
          <w:szCs w:val="24"/>
          <w:lang w:eastAsia="es-AR"/>
        </w:rPr>
      </w:pPr>
    </w:p>
    <w:p w14:paraId="63D18B34" w14:textId="77777777" w:rsidR="00BA3CBE" w:rsidRDefault="00446B67" w:rsidP="00BA3CBE">
      <w:pPr>
        <w:spacing w:after="0"/>
        <w:jc w:val="both"/>
        <w:rPr>
          <w:rFonts w:asciiTheme="majorBidi" w:eastAsia="Times New Roman" w:hAnsiTheme="majorBidi" w:cstheme="majorBidi"/>
          <w:sz w:val="24"/>
          <w:szCs w:val="24"/>
          <w:lang w:eastAsia="es-AR"/>
        </w:rPr>
      </w:pPr>
      <w:r w:rsidRPr="00446B67">
        <w:rPr>
          <w:rFonts w:asciiTheme="majorBidi" w:eastAsia="Times New Roman" w:hAnsiTheme="majorBidi" w:cstheme="majorBidi"/>
          <w:color w:val="000000"/>
          <w:sz w:val="24"/>
          <w:szCs w:val="24"/>
          <w:lang w:eastAsia="es-AR"/>
        </w:rPr>
        <w:t>5)</w:t>
      </w:r>
      <w:r w:rsidR="00720AAC">
        <w:rPr>
          <w:rFonts w:asciiTheme="majorBidi" w:eastAsia="Times New Roman" w:hAnsiTheme="majorBidi" w:cstheme="majorBidi"/>
          <w:color w:val="000000"/>
          <w:sz w:val="24"/>
          <w:szCs w:val="24"/>
          <w:lang w:eastAsia="es-AR"/>
        </w:rPr>
        <w:t xml:space="preserve"> </w:t>
      </w:r>
      <w:r w:rsidR="00FB2F81">
        <w:rPr>
          <w:rFonts w:asciiTheme="majorBidi" w:eastAsia="Times New Roman" w:hAnsiTheme="majorBidi" w:cstheme="majorBidi"/>
          <w:color w:val="000000"/>
          <w:sz w:val="24"/>
          <w:szCs w:val="24"/>
          <w:lang w:eastAsia="es-AR"/>
        </w:rPr>
        <w:t xml:space="preserve">Átomos cuyos núcleos atómicos tienen el mismo número de protones, pero diferente </w:t>
      </w:r>
      <w:r w:rsidR="003F7750">
        <w:rPr>
          <w:rFonts w:asciiTheme="majorBidi" w:eastAsia="Times New Roman" w:hAnsiTheme="majorBidi" w:cstheme="majorBidi"/>
          <w:color w:val="000000"/>
          <w:sz w:val="24"/>
          <w:szCs w:val="24"/>
          <w:lang w:eastAsia="es-AR"/>
        </w:rPr>
        <w:t>número</w:t>
      </w:r>
      <w:r w:rsidR="00FB2F81">
        <w:rPr>
          <w:rFonts w:asciiTheme="majorBidi" w:eastAsia="Times New Roman" w:hAnsiTheme="majorBidi" w:cstheme="majorBidi"/>
          <w:color w:val="000000"/>
          <w:sz w:val="24"/>
          <w:szCs w:val="24"/>
          <w:lang w:eastAsia="es-AR"/>
        </w:rPr>
        <w:t xml:space="preserve"> de neutrones.</w:t>
      </w:r>
      <w:r w:rsidR="00EE4D56">
        <w:rPr>
          <w:rFonts w:asciiTheme="majorBidi" w:eastAsia="Times New Roman" w:hAnsiTheme="majorBidi" w:cstheme="majorBidi"/>
          <w:color w:val="000000"/>
          <w:sz w:val="24"/>
          <w:szCs w:val="24"/>
          <w:lang w:eastAsia="es-AR"/>
        </w:rPr>
        <w:t xml:space="preserve"> No todos los átomos de un mismo elemento son iguales, y cada una de estas variedades corresponde a un isotopo diferente. Están ubicados en el mismo lugar de la tabla periódica que el elemento común.</w:t>
      </w:r>
      <w:r w:rsidR="009C6314">
        <w:rPr>
          <w:rFonts w:asciiTheme="majorBidi" w:eastAsia="Times New Roman" w:hAnsiTheme="majorBidi" w:cstheme="majorBidi"/>
          <w:color w:val="000000"/>
          <w:sz w:val="24"/>
          <w:szCs w:val="24"/>
          <w:lang w:eastAsia="es-AR"/>
        </w:rPr>
        <w:t xml:space="preserve"> Al tener la misma cantidad de protones, su </w:t>
      </w:r>
      <w:r w:rsidR="00283D2F">
        <w:rPr>
          <w:rFonts w:asciiTheme="majorBidi" w:eastAsia="Times New Roman" w:hAnsiTheme="majorBidi" w:cstheme="majorBidi"/>
          <w:color w:val="000000"/>
          <w:sz w:val="24"/>
          <w:szCs w:val="24"/>
          <w:lang w:eastAsia="es-AR"/>
        </w:rPr>
        <w:t>número</w:t>
      </w:r>
      <w:r w:rsidR="009C6314">
        <w:rPr>
          <w:rFonts w:asciiTheme="majorBidi" w:eastAsia="Times New Roman" w:hAnsiTheme="majorBidi" w:cstheme="majorBidi"/>
          <w:color w:val="000000"/>
          <w:sz w:val="24"/>
          <w:szCs w:val="24"/>
          <w:lang w:eastAsia="es-AR"/>
        </w:rPr>
        <w:t xml:space="preserve"> atómico no cambia, pero al cambiar la cantidad de neutrones cambia su </w:t>
      </w:r>
      <w:r w:rsidR="00283D2F">
        <w:rPr>
          <w:rFonts w:asciiTheme="majorBidi" w:eastAsia="Times New Roman" w:hAnsiTheme="majorBidi" w:cstheme="majorBidi"/>
          <w:color w:val="000000"/>
          <w:sz w:val="24"/>
          <w:szCs w:val="24"/>
          <w:lang w:eastAsia="es-AR"/>
        </w:rPr>
        <w:t>número</w:t>
      </w:r>
      <w:r w:rsidR="009C6314">
        <w:rPr>
          <w:rFonts w:asciiTheme="majorBidi" w:eastAsia="Times New Roman" w:hAnsiTheme="majorBidi" w:cstheme="majorBidi"/>
          <w:color w:val="000000"/>
          <w:sz w:val="24"/>
          <w:szCs w:val="24"/>
          <w:lang w:eastAsia="es-AR"/>
        </w:rPr>
        <w:t xml:space="preserve"> </w:t>
      </w:r>
      <w:commentRangeStart w:id="8"/>
      <w:commentRangeStart w:id="9"/>
      <w:r w:rsidR="009C6314">
        <w:rPr>
          <w:rFonts w:asciiTheme="majorBidi" w:eastAsia="Times New Roman" w:hAnsiTheme="majorBidi" w:cstheme="majorBidi"/>
          <w:color w:val="000000"/>
          <w:sz w:val="24"/>
          <w:szCs w:val="24"/>
          <w:lang w:eastAsia="es-AR"/>
        </w:rPr>
        <w:t>másico</w:t>
      </w:r>
      <w:commentRangeEnd w:id="8"/>
      <w:r w:rsidR="00D00018">
        <w:rPr>
          <w:rStyle w:val="Refdecomentario"/>
        </w:rPr>
        <w:commentReference w:id="8"/>
      </w:r>
      <w:commentRangeEnd w:id="9"/>
      <w:r w:rsidR="002257FD">
        <w:rPr>
          <w:rStyle w:val="Refdecomentario"/>
        </w:rPr>
        <w:commentReference w:id="9"/>
      </w:r>
      <w:r w:rsidR="009C6314">
        <w:rPr>
          <w:rFonts w:asciiTheme="majorBidi" w:eastAsia="Times New Roman" w:hAnsiTheme="majorBidi" w:cstheme="majorBidi"/>
          <w:color w:val="000000"/>
          <w:sz w:val="24"/>
          <w:szCs w:val="24"/>
          <w:lang w:eastAsia="es-AR"/>
        </w:rPr>
        <w:t>.</w:t>
      </w:r>
      <w:r w:rsidR="00E2096B">
        <w:rPr>
          <w:rFonts w:asciiTheme="majorBidi" w:eastAsia="Times New Roman" w:hAnsiTheme="majorBidi" w:cstheme="majorBidi"/>
          <w:color w:val="000000"/>
          <w:sz w:val="24"/>
          <w:szCs w:val="24"/>
          <w:lang w:eastAsia="es-AR"/>
        </w:rPr>
        <w:t xml:space="preserve"> </w:t>
      </w:r>
    </w:p>
    <w:p w14:paraId="78D6460B" w14:textId="77777777" w:rsidR="00BA3CBE" w:rsidRDefault="00BA3CBE" w:rsidP="00BA3CBE">
      <w:pPr>
        <w:spacing w:after="240"/>
        <w:jc w:val="both"/>
        <w:rPr>
          <w:rFonts w:asciiTheme="majorBidi" w:eastAsia="Times New Roman" w:hAnsiTheme="majorBidi" w:cstheme="majorBidi"/>
          <w:sz w:val="24"/>
          <w:szCs w:val="24"/>
          <w:lang w:eastAsia="es-AR"/>
        </w:rPr>
      </w:pPr>
    </w:p>
    <w:p w14:paraId="4F4A1360" w14:textId="77777777" w:rsidR="00421445" w:rsidRDefault="005F4326" w:rsidP="00421445">
      <w:pPr>
        <w:spacing w:after="240" w:line="360" w:lineRule="auto"/>
        <w:jc w:val="both"/>
        <w:rPr>
          <w:rFonts w:asciiTheme="majorBidi" w:eastAsia="Times New Roman" w:hAnsiTheme="majorBidi" w:cstheme="majorBidi"/>
          <w:sz w:val="24"/>
          <w:szCs w:val="24"/>
          <w:lang w:eastAsia="es-AR"/>
        </w:rPr>
      </w:pPr>
      <w:commentRangeStart w:id="10"/>
      <w:r>
        <w:rPr>
          <w:rFonts w:asciiTheme="majorBidi" w:eastAsia="Times New Roman" w:hAnsiTheme="majorBidi" w:cstheme="majorBidi"/>
          <w:sz w:val="24"/>
          <w:szCs w:val="24"/>
          <w:lang w:eastAsia="es-AR"/>
        </w:rPr>
        <w:t>6</w:t>
      </w:r>
      <w:commentRangeEnd w:id="10"/>
      <w:r w:rsidR="00D00018">
        <w:rPr>
          <w:rStyle w:val="Refdecomentario"/>
        </w:rPr>
        <w:commentReference w:id="10"/>
      </w:r>
      <w:r>
        <w:rPr>
          <w:rFonts w:asciiTheme="majorBidi" w:eastAsia="Times New Roman" w:hAnsiTheme="majorBidi" w:cstheme="majorBidi"/>
          <w:sz w:val="24"/>
          <w:szCs w:val="24"/>
          <w:lang w:eastAsia="es-AR"/>
        </w:rPr>
        <w:t>)</w:t>
      </w:r>
    </w:p>
    <w:p w14:paraId="67D61B9F" w14:textId="7FFE8087" w:rsidR="005F4326" w:rsidRDefault="005F4326" w:rsidP="00180D25">
      <w:pPr>
        <w:spacing w:after="240" w:line="360" w:lineRule="auto"/>
        <w:jc w:val="both"/>
        <w:rPr>
          <w:ins w:id="11" w:author="Milagro Urricariet" w:date="2021-11-09T22:50:00Z"/>
          <w:rFonts w:asciiTheme="majorBidi" w:eastAsia="Times New Roman" w:hAnsiTheme="majorBidi" w:cstheme="majorBidi"/>
          <w:sz w:val="24"/>
          <w:szCs w:val="24"/>
          <w:lang w:eastAsia="es-AR"/>
        </w:rPr>
      </w:pPr>
      <w:r w:rsidRPr="005F4326">
        <w:rPr>
          <w:rFonts w:asciiTheme="majorBidi" w:eastAsia="Times New Roman" w:hAnsiTheme="majorBidi" w:cstheme="majorBidi"/>
          <w:noProof/>
          <w:sz w:val="24"/>
          <w:szCs w:val="24"/>
          <w:lang w:eastAsia="es-AR"/>
        </w:rPr>
        <w:drawing>
          <wp:inline distT="0" distB="0" distL="0" distR="0" wp14:anchorId="48E61046" wp14:editId="3D0B3C40">
            <wp:extent cx="5330825" cy="1984375"/>
            <wp:effectExtent l="19050" t="0" r="317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330825" cy="1984375"/>
                    </a:xfrm>
                    <a:prstGeom prst="rect">
                      <a:avLst/>
                    </a:prstGeom>
                    <a:noFill/>
                    <a:ln w="9525">
                      <a:noFill/>
                      <a:miter lim="800000"/>
                      <a:headEnd/>
                      <a:tailEnd/>
                    </a:ln>
                  </pic:spPr>
                </pic:pic>
              </a:graphicData>
            </a:graphic>
          </wp:inline>
        </w:drawing>
      </w:r>
    </w:p>
    <w:p w14:paraId="6195C642" w14:textId="49E3BEB2" w:rsidR="00D00018" w:rsidRDefault="00D00018" w:rsidP="00180D25">
      <w:pPr>
        <w:spacing w:after="240" w:line="360" w:lineRule="auto"/>
        <w:jc w:val="both"/>
        <w:rPr>
          <w:ins w:id="12" w:author="Milagro Urricariet" w:date="2021-11-09T22:50:00Z"/>
          <w:rFonts w:asciiTheme="majorBidi" w:eastAsia="Times New Roman" w:hAnsiTheme="majorBidi" w:cstheme="majorBidi"/>
          <w:sz w:val="24"/>
          <w:szCs w:val="24"/>
          <w:lang w:eastAsia="es-AR"/>
        </w:rPr>
      </w:pPr>
    </w:p>
    <w:p w14:paraId="4117A202" w14:textId="00DEDE19" w:rsidR="00D00018" w:rsidRPr="00180D25" w:rsidRDefault="00D00018" w:rsidP="00180D25">
      <w:pPr>
        <w:spacing w:after="240" w:line="360" w:lineRule="auto"/>
        <w:jc w:val="both"/>
        <w:rPr>
          <w:rFonts w:asciiTheme="majorBidi" w:eastAsia="Times New Roman" w:hAnsiTheme="majorBidi" w:cstheme="majorBidi"/>
          <w:sz w:val="24"/>
          <w:szCs w:val="24"/>
          <w:lang w:eastAsia="es-AR"/>
        </w:rPr>
      </w:pPr>
      <w:ins w:id="13" w:author="Milagro Urricariet" w:date="2021-11-09T22:50:00Z">
        <w:r>
          <w:rPr>
            <w:rFonts w:asciiTheme="majorBidi" w:eastAsia="Times New Roman" w:hAnsiTheme="majorBidi" w:cstheme="majorBidi"/>
            <w:sz w:val="24"/>
            <w:szCs w:val="24"/>
            <w:lang w:eastAsia="es-AR"/>
          </w:rPr>
          <w:t>Nota: 8</w:t>
        </w:r>
      </w:ins>
      <w:ins w:id="14" w:author="Milagro Urricariet" w:date="2021-11-10T21:28:00Z">
        <w:r w:rsidR="002257FD">
          <w:rPr>
            <w:rFonts w:asciiTheme="majorBidi" w:eastAsia="Times New Roman" w:hAnsiTheme="majorBidi" w:cstheme="majorBidi"/>
            <w:sz w:val="24"/>
            <w:szCs w:val="24"/>
            <w:lang w:eastAsia="es-AR"/>
          </w:rPr>
          <w:t>.5</w:t>
        </w:r>
      </w:ins>
      <w:ins w:id="15" w:author="Milagro Urricariet" w:date="2021-11-09T22:50:00Z">
        <w:r>
          <w:rPr>
            <w:rFonts w:asciiTheme="majorBidi" w:eastAsia="Times New Roman" w:hAnsiTheme="majorBidi" w:cstheme="majorBidi"/>
            <w:sz w:val="24"/>
            <w:szCs w:val="24"/>
            <w:lang w:eastAsia="es-AR"/>
          </w:rPr>
          <w:t xml:space="preserve"> (ocho</w:t>
        </w:r>
      </w:ins>
      <w:ins w:id="16" w:author="Milagro Urricariet" w:date="2021-11-10T21:28:00Z">
        <w:r w:rsidR="002257FD">
          <w:rPr>
            <w:rFonts w:asciiTheme="majorBidi" w:eastAsia="Times New Roman" w:hAnsiTheme="majorBidi" w:cstheme="majorBidi"/>
            <w:sz w:val="24"/>
            <w:szCs w:val="24"/>
            <w:lang w:eastAsia="es-AR"/>
          </w:rPr>
          <w:t>, cincuenta</w:t>
        </w:r>
      </w:ins>
      <w:ins w:id="17" w:author="Milagro Urricariet" w:date="2021-11-09T22:50:00Z">
        <w:r>
          <w:rPr>
            <w:rFonts w:asciiTheme="majorBidi" w:eastAsia="Times New Roman" w:hAnsiTheme="majorBidi" w:cstheme="majorBidi"/>
            <w:sz w:val="24"/>
            <w:szCs w:val="24"/>
            <w:lang w:eastAsia="es-AR"/>
          </w:rPr>
          <w:t>)</w:t>
        </w:r>
      </w:ins>
    </w:p>
    <w:sectPr w:rsidR="00D00018" w:rsidRPr="00180D25" w:rsidSect="00676BA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gro Urricariet" w:date="2021-11-09T22:29:00Z" w:initials="MU">
    <w:p w14:paraId="36A9696F" w14:textId="61691B14" w:rsidR="00D00018" w:rsidRDefault="00D00018">
      <w:pPr>
        <w:pStyle w:val="Textocomentario"/>
      </w:pPr>
      <w:r>
        <w:rPr>
          <w:rStyle w:val="Refdecomentario"/>
        </w:rPr>
        <w:annotationRef/>
      </w:r>
      <w:proofErr w:type="spellStart"/>
      <w:r>
        <w:t>Faltaria</w:t>
      </w:r>
      <w:proofErr w:type="spellEnd"/>
      <w:r>
        <w:t xml:space="preserve"> aclarar que lo que genera que la estrella se forme es el equilibrio entre la gravedad y presión. </w:t>
      </w:r>
    </w:p>
  </w:comment>
  <w:comment w:id="1" w:author="Milagro Urricariet" w:date="2021-11-09T22:30:00Z" w:initials="MU">
    <w:p w14:paraId="725116F9" w14:textId="1AA4C4D1" w:rsidR="00D00018" w:rsidRDefault="00D00018">
      <w:pPr>
        <w:pStyle w:val="Textocomentario"/>
      </w:pPr>
      <w:r>
        <w:rPr>
          <w:rStyle w:val="Refdecomentario"/>
        </w:rPr>
        <w:annotationRef/>
      </w:r>
      <w:r>
        <w:t>Bien!</w:t>
      </w:r>
    </w:p>
  </w:comment>
  <w:comment w:id="2" w:author="Milagro Urricariet" w:date="2021-11-09T22:30:00Z" w:initials="MU">
    <w:p w14:paraId="2FEB8807" w14:textId="77777777" w:rsidR="00D00018" w:rsidRDefault="00D00018">
      <w:pPr>
        <w:pStyle w:val="Textocomentario"/>
      </w:pPr>
      <w:r>
        <w:rPr>
          <w:rStyle w:val="Refdecomentario"/>
        </w:rPr>
        <w:annotationRef/>
      </w:r>
      <w:r>
        <w:t>Bien!</w:t>
      </w:r>
    </w:p>
    <w:p w14:paraId="3E1F397A" w14:textId="6D675317" w:rsidR="00D00018" w:rsidRDefault="00D00018">
      <w:pPr>
        <w:pStyle w:val="Textocomentario"/>
      </w:pPr>
    </w:p>
  </w:comment>
  <w:comment w:id="3" w:author="Milagro Urricariet" w:date="2021-11-09T22:31:00Z" w:initials="MU">
    <w:p w14:paraId="79CE32F4" w14:textId="00ED5B38" w:rsidR="00D00018" w:rsidRDefault="00D00018">
      <w:pPr>
        <w:pStyle w:val="Textocomentario"/>
      </w:pPr>
      <w:r>
        <w:rPr>
          <w:rStyle w:val="Refdecomentario"/>
        </w:rPr>
        <w:annotationRef/>
      </w:r>
      <w:r>
        <w:t>No siempre</w:t>
      </w:r>
    </w:p>
  </w:comment>
  <w:comment w:id="4" w:author="Milagro Urricariet" w:date="2021-11-09T22:32:00Z" w:initials="MU">
    <w:p w14:paraId="2CD11A15" w14:textId="73FE6548" w:rsidR="00D00018" w:rsidRDefault="00D00018">
      <w:pPr>
        <w:pStyle w:val="Textocomentario"/>
      </w:pPr>
      <w:r>
        <w:rPr>
          <w:rStyle w:val="Refdecomentario"/>
        </w:rPr>
        <w:annotationRef/>
      </w:r>
      <w:r>
        <w:t>bien</w:t>
      </w:r>
    </w:p>
  </w:comment>
  <w:comment w:id="5" w:author="Milagro Urricariet" w:date="2021-11-09T22:32:00Z" w:initials="MU">
    <w:p w14:paraId="018073F2" w14:textId="38F722C9" w:rsidR="00D00018" w:rsidRDefault="00D00018">
      <w:pPr>
        <w:pStyle w:val="Textocomentario"/>
      </w:pPr>
      <w:r>
        <w:rPr>
          <w:rStyle w:val="Refdecomentario"/>
        </w:rPr>
        <w:annotationRef/>
      </w:r>
      <w:r>
        <w:t>bien</w:t>
      </w:r>
    </w:p>
  </w:comment>
  <w:comment w:id="6" w:author="Milagro Urricariet" w:date="2021-11-09T22:34:00Z" w:initials="MU">
    <w:p w14:paraId="66E2F1E9" w14:textId="06498EC0" w:rsidR="00D00018" w:rsidRDefault="00D00018">
      <w:pPr>
        <w:pStyle w:val="Textocomentario"/>
      </w:pPr>
      <w:r>
        <w:rPr>
          <w:rStyle w:val="Refdecomentario"/>
        </w:rPr>
        <w:annotationRef/>
      </w:r>
      <w:r>
        <w:t xml:space="preserve">bien </w:t>
      </w:r>
      <w:r>
        <w:sym w:font="Wingdings" w:char="F04A"/>
      </w:r>
    </w:p>
  </w:comment>
  <w:comment w:id="7" w:author="Milagro Urricariet" w:date="2021-11-09T22:36:00Z" w:initials="MU">
    <w:p w14:paraId="085B1AB2" w14:textId="7F7AAF95" w:rsidR="00D00018" w:rsidRDefault="00D00018">
      <w:pPr>
        <w:pStyle w:val="Textocomentario"/>
      </w:pPr>
      <w:r>
        <w:rPr>
          <w:rStyle w:val="Refdecomentario"/>
        </w:rPr>
        <w:annotationRef/>
      </w:r>
      <w:r>
        <w:sym w:font="Wingdings" w:char="F04A"/>
      </w:r>
    </w:p>
  </w:comment>
  <w:comment w:id="8" w:author="Milagro Urricariet" w:date="2021-11-09T22:38:00Z" w:initials="MU">
    <w:p w14:paraId="56DE15A4" w14:textId="44C676CC" w:rsidR="00D00018" w:rsidRDefault="00D00018">
      <w:pPr>
        <w:pStyle w:val="Textocomentario"/>
      </w:pPr>
      <w:r>
        <w:rPr>
          <w:rStyle w:val="Refdecomentario"/>
        </w:rPr>
        <w:annotationRef/>
      </w:r>
      <w:r>
        <w:sym w:font="Wingdings" w:char="F04A"/>
      </w:r>
    </w:p>
  </w:comment>
  <w:comment w:id="9" w:author="Milagro Urricariet" w:date="2021-11-10T21:29:00Z" w:initials="MU">
    <w:p w14:paraId="00FB2680" w14:textId="4DA3B3CF" w:rsidR="002257FD" w:rsidRDefault="002257FD">
      <w:pPr>
        <w:pStyle w:val="Textocomentario"/>
      </w:pPr>
      <w:r>
        <w:rPr>
          <w:rStyle w:val="Refdecomentario"/>
        </w:rPr>
        <w:annotationRef/>
      </w:r>
      <w:r>
        <w:t xml:space="preserve">Falta </w:t>
      </w:r>
      <w:r>
        <w:t>ejemplificar</w:t>
      </w:r>
    </w:p>
  </w:comment>
  <w:comment w:id="10" w:author="Milagro Urricariet" w:date="2021-11-09T22:50:00Z" w:initials="MU">
    <w:p w14:paraId="579E57ED" w14:textId="46AD435F" w:rsidR="00D00018" w:rsidRDefault="00D00018">
      <w:pPr>
        <w:pStyle w:val="Textocomentario"/>
      </w:pPr>
      <w:r>
        <w:rPr>
          <w:rStyle w:val="Refdecomentario"/>
        </w:rPr>
        <w:annotationRef/>
      </w:r>
      <w:r>
        <w:t>Bien</w:t>
      </w:r>
    </w:p>
    <w:p w14:paraId="3F0FB143" w14:textId="4EA2D3A6" w:rsidR="00D00018" w:rsidRDefault="00D0001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9696F" w15:done="0"/>
  <w15:commentEx w15:paraId="725116F9" w15:done="0"/>
  <w15:commentEx w15:paraId="3E1F397A" w15:done="0"/>
  <w15:commentEx w15:paraId="79CE32F4" w15:done="0"/>
  <w15:commentEx w15:paraId="2CD11A15" w15:done="0"/>
  <w15:commentEx w15:paraId="018073F2" w15:done="0"/>
  <w15:commentEx w15:paraId="66E2F1E9" w15:done="0"/>
  <w15:commentEx w15:paraId="085B1AB2" w15:done="0"/>
  <w15:commentEx w15:paraId="56DE15A4" w15:done="0"/>
  <w15:commentEx w15:paraId="00FB2680" w15:done="0"/>
  <w15:commentEx w15:paraId="3F0FB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74B2" w16cex:dateUtc="2021-11-10T01:29:00Z"/>
  <w16cex:commentExtensible w16cex:durableId="253574F7" w16cex:dateUtc="2021-11-10T01:30:00Z"/>
  <w16cex:commentExtensible w16cex:durableId="25357516" w16cex:dateUtc="2021-11-10T01:30:00Z"/>
  <w16cex:commentExtensible w16cex:durableId="25357546" w16cex:dateUtc="2021-11-10T01:31:00Z"/>
  <w16cex:commentExtensible w16cex:durableId="25357560" w16cex:dateUtc="2021-11-10T01:32:00Z"/>
  <w16cex:commentExtensible w16cex:durableId="25357588" w16cex:dateUtc="2021-11-10T01:32:00Z"/>
  <w16cex:commentExtensible w16cex:durableId="253575DA" w16cex:dateUtc="2021-11-10T01:34:00Z"/>
  <w16cex:commentExtensible w16cex:durableId="25357660" w16cex:dateUtc="2021-11-10T01:36:00Z"/>
  <w16cex:commentExtensible w16cex:durableId="253576CD" w16cex:dateUtc="2021-11-10T01:38:00Z"/>
  <w16cex:commentExtensible w16cex:durableId="2536B832" w16cex:dateUtc="2021-11-11T00:29:00Z"/>
  <w16cex:commentExtensible w16cex:durableId="253579A9" w16cex:dateUtc="2021-11-10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9696F" w16cid:durableId="253574B2"/>
  <w16cid:commentId w16cid:paraId="725116F9" w16cid:durableId="253574F7"/>
  <w16cid:commentId w16cid:paraId="3E1F397A" w16cid:durableId="25357516"/>
  <w16cid:commentId w16cid:paraId="79CE32F4" w16cid:durableId="25357546"/>
  <w16cid:commentId w16cid:paraId="2CD11A15" w16cid:durableId="25357560"/>
  <w16cid:commentId w16cid:paraId="018073F2" w16cid:durableId="25357588"/>
  <w16cid:commentId w16cid:paraId="66E2F1E9" w16cid:durableId="253575DA"/>
  <w16cid:commentId w16cid:paraId="085B1AB2" w16cid:durableId="25357660"/>
  <w16cid:commentId w16cid:paraId="56DE15A4" w16cid:durableId="253576CD"/>
  <w16cid:commentId w16cid:paraId="00FB2680" w16cid:durableId="2536B832"/>
  <w16cid:commentId w16cid:paraId="3F0FB143" w16cid:durableId="253579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C48F7"/>
    <w:multiLevelType w:val="hybridMultilevel"/>
    <w:tmpl w:val="CFF2362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gro Urricariet">
    <w15:presenceInfo w15:providerId="Windows Live" w15:userId="b931864ec15d47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trackRevision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46B67"/>
    <w:rsid w:val="000312F7"/>
    <w:rsid w:val="00052CC4"/>
    <w:rsid w:val="000F36B7"/>
    <w:rsid w:val="000F48F1"/>
    <w:rsid w:val="00130664"/>
    <w:rsid w:val="00180D25"/>
    <w:rsid w:val="00220AB2"/>
    <w:rsid w:val="002257FD"/>
    <w:rsid w:val="00283D2F"/>
    <w:rsid w:val="003304FD"/>
    <w:rsid w:val="0033273D"/>
    <w:rsid w:val="00332EA2"/>
    <w:rsid w:val="00351A32"/>
    <w:rsid w:val="00392CD8"/>
    <w:rsid w:val="003C5268"/>
    <w:rsid w:val="003F7750"/>
    <w:rsid w:val="00421445"/>
    <w:rsid w:val="00427AC6"/>
    <w:rsid w:val="00446B67"/>
    <w:rsid w:val="00491002"/>
    <w:rsid w:val="00492DCC"/>
    <w:rsid w:val="00494620"/>
    <w:rsid w:val="004F14E0"/>
    <w:rsid w:val="00511DA0"/>
    <w:rsid w:val="005E196D"/>
    <w:rsid w:val="005F4326"/>
    <w:rsid w:val="00676BA4"/>
    <w:rsid w:val="00720AAC"/>
    <w:rsid w:val="00731FA5"/>
    <w:rsid w:val="00751E76"/>
    <w:rsid w:val="007C18B3"/>
    <w:rsid w:val="007E4A24"/>
    <w:rsid w:val="007F4972"/>
    <w:rsid w:val="007F6DBA"/>
    <w:rsid w:val="00813948"/>
    <w:rsid w:val="00817D4A"/>
    <w:rsid w:val="0087182C"/>
    <w:rsid w:val="00884F95"/>
    <w:rsid w:val="008F47DD"/>
    <w:rsid w:val="009400B8"/>
    <w:rsid w:val="00955367"/>
    <w:rsid w:val="00975A07"/>
    <w:rsid w:val="009928EB"/>
    <w:rsid w:val="009A7ED8"/>
    <w:rsid w:val="009C6314"/>
    <w:rsid w:val="009D1D0A"/>
    <w:rsid w:val="009E4C1E"/>
    <w:rsid w:val="00A2017F"/>
    <w:rsid w:val="00A667B0"/>
    <w:rsid w:val="00A67773"/>
    <w:rsid w:val="00B73679"/>
    <w:rsid w:val="00BA3CBE"/>
    <w:rsid w:val="00BB6BE4"/>
    <w:rsid w:val="00BD5B96"/>
    <w:rsid w:val="00BE6EF2"/>
    <w:rsid w:val="00BF700E"/>
    <w:rsid w:val="00C316D1"/>
    <w:rsid w:val="00C371A7"/>
    <w:rsid w:val="00CE0C6A"/>
    <w:rsid w:val="00D00018"/>
    <w:rsid w:val="00D33FE1"/>
    <w:rsid w:val="00D36172"/>
    <w:rsid w:val="00D633B9"/>
    <w:rsid w:val="00DC4A97"/>
    <w:rsid w:val="00DD2BE3"/>
    <w:rsid w:val="00E1681E"/>
    <w:rsid w:val="00E2096B"/>
    <w:rsid w:val="00E25D0D"/>
    <w:rsid w:val="00E37DB7"/>
    <w:rsid w:val="00E62E11"/>
    <w:rsid w:val="00EE4D56"/>
    <w:rsid w:val="00F03A1B"/>
    <w:rsid w:val="00F36B6C"/>
    <w:rsid w:val="00FA1724"/>
    <w:rsid w:val="00FB2F81"/>
    <w:rsid w:val="00FC53F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46F"/>
  <w15:docId w15:val="{F4716B37-24B2-544E-9791-AE9FA2B9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6B6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46B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B67"/>
    <w:rPr>
      <w:rFonts w:ascii="Tahoma" w:hAnsi="Tahoma" w:cs="Tahoma"/>
      <w:sz w:val="16"/>
      <w:szCs w:val="16"/>
    </w:rPr>
  </w:style>
  <w:style w:type="paragraph" w:styleId="Prrafodelista">
    <w:name w:val="List Paragraph"/>
    <w:basedOn w:val="Normal"/>
    <w:uiPriority w:val="34"/>
    <w:qFormat/>
    <w:rsid w:val="00446B67"/>
    <w:pPr>
      <w:ind w:left="720"/>
      <w:contextualSpacing/>
    </w:pPr>
  </w:style>
  <w:style w:type="character" w:styleId="Textodelmarcadordeposicin">
    <w:name w:val="Placeholder Text"/>
    <w:basedOn w:val="Fuentedeprrafopredeter"/>
    <w:uiPriority w:val="99"/>
    <w:semiHidden/>
    <w:rsid w:val="00427AC6"/>
    <w:rPr>
      <w:color w:val="808080"/>
    </w:rPr>
  </w:style>
  <w:style w:type="character" w:styleId="Refdecomentario">
    <w:name w:val="annotation reference"/>
    <w:basedOn w:val="Fuentedeprrafopredeter"/>
    <w:uiPriority w:val="99"/>
    <w:semiHidden/>
    <w:unhideWhenUsed/>
    <w:rsid w:val="00D00018"/>
    <w:rPr>
      <w:sz w:val="16"/>
      <w:szCs w:val="16"/>
    </w:rPr>
  </w:style>
  <w:style w:type="paragraph" w:styleId="Textocomentario">
    <w:name w:val="annotation text"/>
    <w:basedOn w:val="Normal"/>
    <w:link w:val="TextocomentarioCar"/>
    <w:uiPriority w:val="99"/>
    <w:semiHidden/>
    <w:unhideWhenUsed/>
    <w:rsid w:val="00D000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0018"/>
    <w:rPr>
      <w:sz w:val="20"/>
      <w:szCs w:val="20"/>
    </w:rPr>
  </w:style>
  <w:style w:type="paragraph" w:styleId="Asuntodelcomentario">
    <w:name w:val="annotation subject"/>
    <w:basedOn w:val="Textocomentario"/>
    <w:next w:val="Textocomentario"/>
    <w:link w:val="AsuntodelcomentarioCar"/>
    <w:uiPriority w:val="99"/>
    <w:semiHidden/>
    <w:unhideWhenUsed/>
    <w:rsid w:val="00D00018"/>
    <w:rPr>
      <w:b/>
      <w:bCs/>
    </w:rPr>
  </w:style>
  <w:style w:type="character" w:customStyle="1" w:styleId="AsuntodelcomentarioCar">
    <w:name w:val="Asunto del comentario Car"/>
    <w:basedOn w:val="TextocomentarioCar"/>
    <w:link w:val="Asuntodelcomentario"/>
    <w:uiPriority w:val="99"/>
    <w:semiHidden/>
    <w:rsid w:val="00D00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9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680F-C97E-4EEF-A503-77B0FAE4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810</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Manuel Lorenzo</dc:creator>
  <cp:lastModifiedBy>Milagro Urricariet</cp:lastModifiedBy>
  <cp:revision>75</cp:revision>
  <dcterms:created xsi:type="dcterms:W3CDTF">2021-10-21T18:17:00Z</dcterms:created>
  <dcterms:modified xsi:type="dcterms:W3CDTF">2021-11-11T00:29:00Z</dcterms:modified>
</cp:coreProperties>
</file>