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EFB65" w14:textId="77777777" w:rsidR="00A75633" w:rsidRDefault="00B4008E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Trabajo Práctico</w:t>
      </w:r>
    </w:p>
    <w:p w14:paraId="485F02FE" w14:textId="77777777" w:rsidR="00C62337" w:rsidRDefault="00C62337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Victoria Capellino, Ruth Bressky </w:t>
      </w:r>
    </w:p>
    <w:p w14:paraId="0002B80C" w14:textId="77777777" w:rsidR="00A75633" w:rsidRDefault="00B4008E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Origen de los Elementos Químicos – Tabla Periódica – Reacciones Nucleares</w:t>
      </w:r>
    </w:p>
    <w:p w14:paraId="035B5BCF" w14:textId="77777777" w:rsidR="00A75633" w:rsidRDefault="00A7563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2DDD78F" w14:textId="77777777" w:rsidR="00A75633" w:rsidRDefault="00B4008E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1) Explicar el proceso de formación y desarrollo de vida de una estrella. </w:t>
      </w:r>
    </w:p>
    <w:p w14:paraId="73A37BEF" w14:textId="77777777" w:rsidR="00A75633" w:rsidRDefault="00A7563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61D671A3" w14:textId="39863F9C" w:rsidR="00A75633" w:rsidRDefault="00B4008E">
      <w:pPr>
        <w:spacing w:line="240" w:lineRule="auto"/>
        <w:ind w:firstLine="14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Las estrellas se forman a partir de nebulosas, nubes frías formadas por gas y polvo,</w:t>
      </w:r>
      <w:r w:rsidR="00363518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ins w:id="0" w:author="Milagro Urricariet" w:date="2021-11-09T22:52:00Z">
        <w:r w:rsidR="00363518">
          <w:rPr>
            <w:rFonts w:ascii="Calibri" w:eastAsia="Calibri" w:hAnsi="Calibri" w:cs="Calibri"/>
            <w:sz w:val="24"/>
            <w:szCs w:val="24"/>
          </w:rPr>
          <w:t xml:space="preserve">que </w:t>
        </w:r>
      </w:ins>
      <w:r>
        <w:rPr>
          <w:rFonts w:ascii="Calibri" w:eastAsia="Calibri" w:hAnsi="Calibri" w:cs="Calibri"/>
          <w:sz w:val="24"/>
          <w:szCs w:val="24"/>
        </w:rPr>
        <w:t xml:space="preserve"> la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gravedad fue lentamente juntando. Están formadas principalmente por hidrógeno. </w:t>
      </w:r>
    </w:p>
    <w:p w14:paraId="7AD2771E" w14:textId="77777777" w:rsidR="00A75633" w:rsidRDefault="00B4008E">
      <w:pPr>
        <w:spacing w:line="240" w:lineRule="auto"/>
        <w:ind w:firstLine="14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La gravedad sigue actuando formando una bola de masa, hasta que las partículas y los átomos están muy juntos a una muy alta presión. </w:t>
      </w:r>
    </w:p>
    <w:p w14:paraId="7730B23B" w14:textId="77777777" w:rsidR="00A75633" w:rsidRDefault="00B4008E">
      <w:pPr>
        <w:spacing w:line="240" w:lineRule="auto"/>
        <w:ind w:firstLine="14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 genera una lucha entre la gravedad, que tiende a colapsar a la estrella y la presión de los átomos que tienden a expandirse. Hasta que se llega a un equilibrio entre la gravedad y la presión. </w:t>
      </w:r>
    </w:p>
    <w:p w14:paraId="223276D9" w14:textId="77777777" w:rsidR="00A75633" w:rsidRDefault="00B4008E">
      <w:pPr>
        <w:spacing w:line="240" w:lineRule="auto"/>
        <w:ind w:firstLine="141"/>
        <w:jc w:val="both"/>
        <w:rPr>
          <w:rFonts w:ascii="Calibri" w:eastAsia="Calibri" w:hAnsi="Calibri" w:cs="Calibri"/>
          <w:sz w:val="24"/>
          <w:szCs w:val="24"/>
        </w:rPr>
      </w:pPr>
      <w:commentRangeStart w:id="1"/>
      <w:r>
        <w:rPr>
          <w:rFonts w:ascii="Calibri" w:eastAsia="Calibri" w:hAnsi="Calibri" w:cs="Calibri"/>
          <w:sz w:val="24"/>
          <w:szCs w:val="24"/>
        </w:rPr>
        <w:t xml:space="preserve">La </w:t>
      </w:r>
      <w:proofErr w:type="spellStart"/>
      <w:r>
        <w:rPr>
          <w:rFonts w:ascii="Calibri" w:eastAsia="Calibri" w:hAnsi="Calibri" w:cs="Calibri"/>
          <w:sz w:val="24"/>
          <w:szCs w:val="24"/>
        </w:rPr>
        <w:t>nucleosíntesis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estelar es el proceso de generación de dichas </w:t>
      </w:r>
      <w:commentRangeStart w:id="2"/>
      <w:r>
        <w:rPr>
          <w:rFonts w:ascii="Calibri" w:eastAsia="Calibri" w:hAnsi="Calibri" w:cs="Calibri"/>
          <w:sz w:val="24"/>
          <w:szCs w:val="24"/>
        </w:rPr>
        <w:t>estrellas</w:t>
      </w:r>
      <w:commentRangeEnd w:id="2"/>
      <w:r w:rsidR="00363518">
        <w:rPr>
          <w:rStyle w:val="Refdecomentario"/>
        </w:rPr>
        <w:commentReference w:id="2"/>
      </w:r>
      <w:r>
        <w:rPr>
          <w:rFonts w:ascii="Calibri" w:eastAsia="Calibri" w:hAnsi="Calibri" w:cs="Calibri"/>
          <w:sz w:val="24"/>
          <w:szCs w:val="24"/>
        </w:rPr>
        <w:t xml:space="preserve">. </w:t>
      </w:r>
      <w:commentRangeEnd w:id="1"/>
      <w:r w:rsidR="00363518">
        <w:rPr>
          <w:rStyle w:val="Refdecomentario"/>
        </w:rPr>
        <w:commentReference w:id="1"/>
      </w:r>
    </w:p>
    <w:p w14:paraId="05062E97" w14:textId="77777777" w:rsidR="00A75633" w:rsidRDefault="00A7563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935FC78" w14:textId="77777777" w:rsidR="00A75633" w:rsidRDefault="00B4008E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2) </w:t>
      </w:r>
      <w:r>
        <w:rPr>
          <w:color w:val="4D5156"/>
          <w:sz w:val="21"/>
          <w:szCs w:val="21"/>
          <w:highlight w:val="white"/>
        </w:rPr>
        <w:t>¿</w:t>
      </w:r>
      <w:r>
        <w:rPr>
          <w:rFonts w:ascii="Calibri" w:eastAsia="Calibri" w:hAnsi="Calibri" w:cs="Calibri"/>
          <w:sz w:val="24"/>
          <w:szCs w:val="24"/>
        </w:rPr>
        <w:t>Por qué se dice que el Hidrógeno es el combustible de una estrella?</w:t>
      </w:r>
    </w:p>
    <w:p w14:paraId="0723687B" w14:textId="77777777" w:rsidR="00A75633" w:rsidRDefault="00A7563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46BE4D6" w14:textId="77777777" w:rsidR="00A75633" w:rsidRDefault="00B4008E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El hidrógeno funciona como un combustible que se fusiona para generar helio y carbono. </w:t>
      </w:r>
    </w:p>
    <w:p w14:paraId="6A36E1BF" w14:textId="77777777" w:rsidR="00A75633" w:rsidRDefault="00B4008E">
      <w:pPr>
        <w:spacing w:line="240" w:lineRule="auto"/>
        <w:rPr>
          <w:rFonts w:ascii="Calibri" w:eastAsia="Calibri" w:hAnsi="Calibri" w:cs="Calibri"/>
          <w:color w:val="202124"/>
          <w:sz w:val="28"/>
          <w:szCs w:val="28"/>
        </w:rPr>
      </w:pPr>
      <w:r>
        <w:rPr>
          <w:rFonts w:ascii="Calibri" w:eastAsia="Calibri" w:hAnsi="Calibri" w:cs="Calibri"/>
          <w:color w:val="202124"/>
          <w:sz w:val="25"/>
          <w:szCs w:val="25"/>
          <w:highlight w:val="white"/>
        </w:rPr>
        <w:t xml:space="preserve">La </w:t>
      </w:r>
      <w:r>
        <w:rPr>
          <w:rFonts w:ascii="Calibri" w:eastAsia="Calibri" w:hAnsi="Calibri" w:cs="Calibri"/>
          <w:b/>
          <w:color w:val="202124"/>
          <w:sz w:val="25"/>
          <w:szCs w:val="25"/>
          <w:highlight w:val="white"/>
        </w:rPr>
        <w:t>estrella</w:t>
      </w:r>
      <w:r>
        <w:rPr>
          <w:rFonts w:ascii="Calibri" w:eastAsia="Calibri" w:hAnsi="Calibri" w:cs="Calibri"/>
          <w:color w:val="202124"/>
          <w:sz w:val="25"/>
          <w:szCs w:val="25"/>
          <w:highlight w:val="white"/>
        </w:rPr>
        <w:t xml:space="preserve"> quema hidrógeno en su núcleo mediante la fusión nuclear.  Es en el núcleo donde tiene lugar la fusión del hidrógeno al helio, y una envoltura que transmite la energía generada hacia la superficie.</w:t>
      </w:r>
    </w:p>
    <w:p w14:paraId="567F4DE7" w14:textId="77777777" w:rsidR="00A75633" w:rsidRDefault="00B4008E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02124"/>
          <w:sz w:val="24"/>
          <w:szCs w:val="24"/>
        </w:rPr>
        <w:t xml:space="preserve">El núcleo de la estrella es de hierro, un </w:t>
      </w:r>
      <w:r>
        <w:rPr>
          <w:rFonts w:ascii="Calibri" w:eastAsia="Calibri" w:hAnsi="Calibri" w:cs="Calibri"/>
          <w:sz w:val="24"/>
          <w:szCs w:val="24"/>
        </w:rPr>
        <w:t xml:space="preserve"> material muy pesado.  Se agota el “combustible” debido a la cantidad de masa, </w:t>
      </w:r>
      <w:commentRangeStart w:id="3"/>
      <w:r>
        <w:rPr>
          <w:rFonts w:ascii="Calibri" w:eastAsia="Calibri" w:hAnsi="Calibri" w:cs="Calibri"/>
          <w:sz w:val="24"/>
          <w:szCs w:val="24"/>
        </w:rPr>
        <w:t xml:space="preserve">por esto se convierte en supernova.  </w:t>
      </w:r>
      <w:commentRangeEnd w:id="3"/>
      <w:r w:rsidR="00363518">
        <w:rPr>
          <w:rStyle w:val="Refdecomentario"/>
        </w:rPr>
        <w:commentReference w:id="3"/>
      </w:r>
    </w:p>
    <w:p w14:paraId="6CDC77DF" w14:textId="77777777" w:rsidR="00A75633" w:rsidRDefault="00A7563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0EFA7DC" w14:textId="77777777" w:rsidR="00A75633" w:rsidRDefault="00B4008E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3) Explicar los distintos tipos de reacciones nucleares y relacionarlas con la formación y posición de los elementos de la Tabla Periódica. </w:t>
      </w:r>
    </w:p>
    <w:p w14:paraId="65079AE1" w14:textId="77777777" w:rsidR="00A75633" w:rsidRDefault="00A7563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6FCDA285" w14:textId="77777777" w:rsidR="00A75633" w:rsidRDefault="00B4008E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Fusión  nuclear: </w:t>
      </w:r>
      <w:r>
        <w:rPr>
          <w:rFonts w:ascii="Calibri" w:eastAsia="Calibri" w:hAnsi="Calibri" w:cs="Calibri"/>
          <w:sz w:val="24"/>
          <w:szCs w:val="24"/>
        </w:rPr>
        <w:t xml:space="preserve">responsable de la formación de elementos más pesados que  el helio, hidrógeno y litio. Este tipo de fusión es compatible hasta el </w:t>
      </w:r>
      <w:commentRangeStart w:id="4"/>
      <w:r>
        <w:rPr>
          <w:rFonts w:ascii="Calibri" w:eastAsia="Calibri" w:hAnsi="Calibri" w:cs="Calibri"/>
          <w:sz w:val="24"/>
          <w:szCs w:val="24"/>
        </w:rPr>
        <w:t>hierro</w:t>
      </w:r>
      <w:commentRangeEnd w:id="4"/>
      <w:r w:rsidR="00363518">
        <w:rPr>
          <w:rStyle w:val="Refdecomentario"/>
        </w:rPr>
        <w:commentReference w:id="4"/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3EE0C107" w14:textId="77777777" w:rsidR="00A75633" w:rsidRDefault="00B4008E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Fisión nuclear:</w:t>
      </w:r>
      <w:r>
        <w:rPr>
          <w:rFonts w:ascii="Calibri" w:eastAsia="Calibri" w:hAnsi="Calibri" w:cs="Calibri"/>
          <w:sz w:val="24"/>
          <w:szCs w:val="24"/>
        </w:rPr>
        <w:t xml:space="preserve"> responsable de la generación de elementos e isótopos disponibles en el universo. Contrariamente a la fusión, el núcleo de un átomo se “rompe” para dar otros dos núcleos de menor masa y tamaño.</w:t>
      </w:r>
    </w:p>
    <w:p w14:paraId="4F59F4FF" w14:textId="77777777" w:rsidR="00A75633" w:rsidRDefault="00B4008E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 no tener carga, los neutrones no encuentran repulsión por parte de los protones. Se forma un isótopo más masivo, este se hace inestable y se forma un núcleo estable de otro elemento.</w:t>
      </w:r>
    </w:p>
    <w:p w14:paraId="4918B11B" w14:textId="77777777" w:rsidR="00A75633" w:rsidRDefault="00B4008E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 captura un neutrón, se transforma en protón y tiene que liberar una carga negativa. </w:t>
      </w:r>
    </w:p>
    <w:p w14:paraId="534F23D0" w14:textId="77777777" w:rsidR="00A75633" w:rsidRDefault="00B4008E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Es una reacción en la cuál un núcleo pasado, al ser bombardeado por neutrones, se convierte en inestable y se descompone en dos </w:t>
      </w:r>
      <w:commentRangeStart w:id="5"/>
      <w:r>
        <w:rPr>
          <w:rFonts w:ascii="Calibri" w:eastAsia="Calibri" w:hAnsi="Calibri" w:cs="Calibri"/>
          <w:sz w:val="24"/>
          <w:szCs w:val="24"/>
        </w:rPr>
        <w:t>núcleos</w:t>
      </w:r>
      <w:commentRangeEnd w:id="5"/>
      <w:r w:rsidR="00363518">
        <w:rPr>
          <w:rStyle w:val="Refdecomentario"/>
        </w:rPr>
        <w:commentReference w:id="5"/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1E1DB596" w14:textId="77777777" w:rsidR="00A75633" w:rsidRDefault="00B4008E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Transmutación:</w:t>
      </w:r>
      <w:r>
        <w:rPr>
          <w:rFonts w:ascii="Calibri" w:eastAsia="Calibri" w:hAnsi="Calibri" w:cs="Calibri"/>
          <w:sz w:val="24"/>
          <w:szCs w:val="24"/>
        </w:rPr>
        <w:t xml:space="preserve"> se genera un nuevo elemento ya que se captura un neutrón que es transformado en protón, de esta forma el elemento cambia.</w:t>
      </w:r>
    </w:p>
    <w:p w14:paraId="74CBF8DB" w14:textId="77777777" w:rsidR="00A75633" w:rsidRDefault="00B4008E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Algunas características son:</w:t>
      </w:r>
    </w:p>
    <w:p w14:paraId="5016E0B2" w14:textId="77777777" w:rsidR="00A75633" w:rsidRDefault="00B4008E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 una reacción nuclear, se da dentro del núcleo</w:t>
      </w:r>
    </w:p>
    <w:p w14:paraId="18B6DF50" w14:textId="77777777" w:rsidR="00A75633" w:rsidRDefault="00B4008E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sucede cuando un neutrón incide en el núcleo</w:t>
      </w:r>
    </w:p>
    <w:p w14:paraId="3AA1C0F3" w14:textId="77777777" w:rsidR="00A75633" w:rsidRDefault="00B4008E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desprende enormes cantidades de energía</w:t>
      </w:r>
    </w:p>
    <w:p w14:paraId="6A740FA7" w14:textId="77777777" w:rsidR="00A75633" w:rsidRDefault="00B4008E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 desprenden neutrones, pueden generar reacciones en cadenas</w:t>
      </w:r>
    </w:p>
    <w:p w14:paraId="018970A9" w14:textId="77777777" w:rsidR="00A75633" w:rsidRDefault="00A7563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0B3A198" w14:textId="77777777" w:rsidR="00A75633" w:rsidRDefault="00B4008E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4) </w:t>
      </w:r>
      <w:r>
        <w:rPr>
          <w:color w:val="4D5156"/>
          <w:sz w:val="21"/>
          <w:szCs w:val="21"/>
          <w:highlight w:val="white"/>
        </w:rPr>
        <w:t>¿</w:t>
      </w:r>
      <w:r>
        <w:rPr>
          <w:rFonts w:ascii="Calibri" w:eastAsia="Calibri" w:hAnsi="Calibri" w:cs="Calibri"/>
          <w:sz w:val="24"/>
          <w:szCs w:val="24"/>
        </w:rPr>
        <w:t xml:space="preserve">De qué elementos está compuesto el Sol? </w:t>
      </w:r>
      <w:r>
        <w:rPr>
          <w:color w:val="4D5156"/>
          <w:sz w:val="21"/>
          <w:szCs w:val="21"/>
          <w:highlight w:val="white"/>
        </w:rPr>
        <w:t>¿</w:t>
      </w:r>
      <w:r>
        <w:rPr>
          <w:rFonts w:ascii="Calibri" w:eastAsia="Calibri" w:hAnsi="Calibri" w:cs="Calibri"/>
          <w:sz w:val="24"/>
          <w:szCs w:val="24"/>
        </w:rPr>
        <w:t xml:space="preserve">Y la Tierra? </w:t>
      </w:r>
      <w:r>
        <w:rPr>
          <w:color w:val="4D5156"/>
          <w:sz w:val="21"/>
          <w:szCs w:val="21"/>
          <w:highlight w:val="white"/>
        </w:rPr>
        <w:t>¿</w:t>
      </w:r>
      <w:r>
        <w:rPr>
          <w:rFonts w:ascii="Calibri" w:eastAsia="Calibri" w:hAnsi="Calibri" w:cs="Calibri"/>
          <w:sz w:val="24"/>
          <w:szCs w:val="24"/>
        </w:rPr>
        <w:t xml:space="preserve">y el Sistema Solar? Fundamentar la respuesta. </w:t>
      </w:r>
    </w:p>
    <w:p w14:paraId="564AFF6A" w14:textId="77777777" w:rsidR="00A75633" w:rsidRDefault="00B4008E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commentRangeStart w:id="6"/>
      <w:r>
        <w:rPr>
          <w:rFonts w:ascii="Calibri" w:eastAsia="Calibri" w:hAnsi="Calibri" w:cs="Calibri"/>
          <w:sz w:val="24"/>
          <w:szCs w:val="24"/>
        </w:rPr>
        <w:t>El sol está compuesto principalmente por hidrógeno y helio.</w:t>
      </w:r>
      <w:commentRangeEnd w:id="6"/>
      <w:r w:rsidR="00363518">
        <w:rPr>
          <w:rStyle w:val="Refdecomentario"/>
        </w:rPr>
        <w:commentReference w:id="6"/>
      </w:r>
    </w:p>
    <w:p w14:paraId="16355785" w14:textId="77777777" w:rsidR="00A75633" w:rsidRDefault="00B4008E">
      <w:pPr>
        <w:spacing w:line="240" w:lineRule="auto"/>
        <w:rPr>
          <w:rFonts w:ascii="Calibri" w:eastAsia="Calibri" w:hAnsi="Calibri" w:cs="Calibri"/>
          <w:b/>
          <w:sz w:val="24"/>
          <w:szCs w:val="24"/>
          <w:highlight w:val="white"/>
        </w:rPr>
      </w:pPr>
      <w:commentRangeStart w:id="7"/>
      <w:r>
        <w:rPr>
          <w:rFonts w:ascii="Calibri" w:eastAsia="Calibri" w:hAnsi="Calibri" w:cs="Calibri"/>
          <w:sz w:val="24"/>
          <w:szCs w:val="24"/>
          <w:highlight w:val="white"/>
        </w:rPr>
        <w:t xml:space="preserve">La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tierra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está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compuesta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de minerales, lava, líquidos y compuestos volátiles. El oxígeno es el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elemento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más abundante de la parte rocosa de la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Tierra.</w:t>
      </w:r>
      <w:commentRangeEnd w:id="7"/>
      <w:r w:rsidR="00363518">
        <w:rPr>
          <w:rStyle w:val="Refdecomentario"/>
        </w:rPr>
        <w:commentReference w:id="7"/>
      </w:r>
    </w:p>
    <w:p w14:paraId="176B488F" w14:textId="77777777" w:rsidR="00A75633" w:rsidRDefault="00A75633">
      <w:pPr>
        <w:spacing w:line="240" w:lineRule="auto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14:paraId="09CB551E" w14:textId="77777777" w:rsidR="00A75633" w:rsidRDefault="00B4008E">
      <w:pPr>
        <w:spacing w:line="240" w:lineRule="auto"/>
        <w:rPr>
          <w:rFonts w:ascii="Calibri" w:eastAsia="Calibri" w:hAnsi="Calibri" w:cs="Calibri"/>
          <w:sz w:val="24"/>
          <w:szCs w:val="24"/>
          <w:highlight w:val="white"/>
        </w:rPr>
      </w:pPr>
      <w:commentRangeStart w:id="8"/>
      <w:r>
        <w:rPr>
          <w:rFonts w:ascii="Calibri" w:eastAsia="Calibri" w:hAnsi="Calibri" w:cs="Calibri"/>
          <w:sz w:val="24"/>
          <w:szCs w:val="24"/>
          <w:highlight w:val="white"/>
        </w:rPr>
        <w:t xml:space="preserve">El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Sistema Solar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está formado por los siguientes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componentes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: El Sol. Los nueve planetas: Mercurio, Venus, Tierra, Marte, Júpiter, Saturno, Urano, Neptuno y Plutón. </w:t>
      </w:r>
    </w:p>
    <w:p w14:paraId="588D1818" w14:textId="77777777" w:rsidR="00A75633" w:rsidRDefault="00B4008E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Y Los satélites de los planetas</w:t>
      </w:r>
      <w:commentRangeEnd w:id="8"/>
      <w:r w:rsidR="00363518">
        <w:rPr>
          <w:rStyle w:val="Refdecomentario"/>
        </w:rPr>
        <w:commentReference w:id="8"/>
      </w:r>
    </w:p>
    <w:p w14:paraId="37E23366" w14:textId="77777777" w:rsidR="00A75633" w:rsidRDefault="00A7563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7BDAB25B" w14:textId="77777777" w:rsidR="00A75633" w:rsidRDefault="00B4008E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5) </w:t>
      </w:r>
      <w:r>
        <w:rPr>
          <w:color w:val="4D5156"/>
          <w:sz w:val="21"/>
          <w:szCs w:val="21"/>
          <w:highlight w:val="white"/>
        </w:rPr>
        <w:t>¿</w:t>
      </w:r>
      <w:r>
        <w:rPr>
          <w:rFonts w:ascii="Calibri" w:eastAsia="Calibri" w:hAnsi="Calibri" w:cs="Calibri"/>
          <w:sz w:val="24"/>
          <w:szCs w:val="24"/>
        </w:rPr>
        <w:t>Qué es un isótopo? Ejemplificar.</w:t>
      </w:r>
    </w:p>
    <w:p w14:paraId="0FF95941" w14:textId="77777777" w:rsidR="00A75633" w:rsidRDefault="00A7563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BE1C064" w14:textId="77777777" w:rsidR="00A75633" w:rsidRDefault="00B4008E">
      <w:pPr>
        <w:spacing w:line="240" w:lineRule="auto"/>
        <w:ind w:firstLine="14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 isótopo es un átomo cuyo núcleo atómico tiene el </w:t>
      </w:r>
      <w:r>
        <w:rPr>
          <w:rFonts w:ascii="Calibri" w:eastAsia="Calibri" w:hAnsi="Calibri" w:cs="Calibri"/>
          <w:b/>
          <w:sz w:val="24"/>
          <w:szCs w:val="24"/>
        </w:rPr>
        <w:t xml:space="preserve">mismo número de protones </w:t>
      </w:r>
      <w:r>
        <w:rPr>
          <w:rFonts w:ascii="Calibri" w:eastAsia="Calibri" w:hAnsi="Calibri" w:cs="Calibri"/>
          <w:sz w:val="24"/>
          <w:szCs w:val="24"/>
        </w:rPr>
        <w:t xml:space="preserve">pero </w:t>
      </w:r>
      <w:r>
        <w:rPr>
          <w:rFonts w:ascii="Calibri" w:eastAsia="Calibri" w:hAnsi="Calibri" w:cs="Calibri"/>
          <w:b/>
          <w:sz w:val="24"/>
          <w:szCs w:val="24"/>
        </w:rPr>
        <w:t>diferente número de neutrones</w:t>
      </w:r>
      <w:r>
        <w:rPr>
          <w:rFonts w:ascii="Calibri" w:eastAsia="Calibri" w:hAnsi="Calibri" w:cs="Calibri"/>
          <w:sz w:val="24"/>
          <w:szCs w:val="24"/>
        </w:rPr>
        <w:t>. No todos los átomos de un mismo elemento son idénticos y cada una de estas variedades corresponden a un isótopo diferente. Tienen el mismo número atómico (Z) pero distinto número másico (A).</w:t>
      </w:r>
    </w:p>
    <w:p w14:paraId="4E9EBBDB" w14:textId="77777777" w:rsidR="00A75633" w:rsidRDefault="00B4008E">
      <w:pPr>
        <w:spacing w:line="240" w:lineRule="auto"/>
        <w:ind w:firstLine="141"/>
        <w:jc w:val="both"/>
        <w:rPr>
          <w:rFonts w:ascii="Calibri" w:eastAsia="Calibri" w:hAnsi="Calibri" w:cs="Calibri"/>
          <w:sz w:val="24"/>
          <w:szCs w:val="24"/>
        </w:rPr>
      </w:pPr>
      <w:commentRangeStart w:id="9"/>
      <w:r>
        <w:rPr>
          <w:rFonts w:ascii="Calibri" w:eastAsia="Calibri" w:hAnsi="Calibri" w:cs="Calibri"/>
          <w:sz w:val="24"/>
          <w:szCs w:val="24"/>
        </w:rPr>
        <w:t xml:space="preserve">Por ejemplo: uranio, talio, plomo, mercurio. </w:t>
      </w:r>
      <w:commentRangeEnd w:id="9"/>
      <w:r w:rsidR="00363518">
        <w:rPr>
          <w:rStyle w:val="Refdecomentario"/>
        </w:rPr>
        <w:commentReference w:id="9"/>
      </w:r>
    </w:p>
    <w:p w14:paraId="3A99A064" w14:textId="77777777" w:rsidR="00A75633" w:rsidRDefault="00A7563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2AB0262" w14:textId="77777777" w:rsidR="00A75633" w:rsidRDefault="00B4008E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6) Completar la siguiente tabla: </w:t>
      </w:r>
    </w:p>
    <w:p w14:paraId="65872C36" w14:textId="77777777" w:rsidR="00A75633" w:rsidRDefault="00A7563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DB7FFD1" w14:textId="77777777" w:rsidR="00A75633" w:rsidRDefault="00A7563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66DDB37D" w14:textId="77777777" w:rsidR="00A75633" w:rsidRDefault="00A7563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1245"/>
        <w:gridCol w:w="1245"/>
        <w:gridCol w:w="1050"/>
        <w:gridCol w:w="1035"/>
        <w:gridCol w:w="1110"/>
        <w:gridCol w:w="1065"/>
        <w:gridCol w:w="1110"/>
      </w:tblGrid>
      <w:tr w:rsidR="00A75633" w14:paraId="3815ED55" w14:textId="77777777">
        <w:trPr>
          <w:trHeight w:val="485"/>
        </w:trPr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BB5F3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0891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Nombre</w:t>
            </w:r>
          </w:p>
        </w:tc>
        <w:tc>
          <w:tcPr>
            <w:tcW w:w="124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55BA0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Símbolo</w:t>
            </w:r>
          </w:p>
        </w:tc>
        <w:tc>
          <w:tcPr>
            <w:tcW w:w="105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BE67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Z</w:t>
            </w:r>
          </w:p>
        </w:tc>
        <w:tc>
          <w:tcPr>
            <w:tcW w:w="103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D2E83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</w:p>
        </w:tc>
        <w:tc>
          <w:tcPr>
            <w:tcW w:w="111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412B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Nº p(+)</w:t>
            </w:r>
          </w:p>
        </w:tc>
        <w:tc>
          <w:tcPr>
            <w:tcW w:w="106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BF79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Nº e(-)</w:t>
            </w:r>
          </w:p>
        </w:tc>
        <w:tc>
          <w:tcPr>
            <w:tcW w:w="11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C6F48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Nº n(o)</w:t>
            </w:r>
          </w:p>
        </w:tc>
      </w:tr>
      <w:tr w:rsidR="00A75633" w14:paraId="3A36DC78" w14:textId="77777777">
        <w:trPr>
          <w:trHeight w:val="485"/>
        </w:trPr>
        <w:tc>
          <w:tcPr>
            <w:tcW w:w="10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96FE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6231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Boro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DC6C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70748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F2C4D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342F6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D207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2175B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</w:tr>
      <w:tr w:rsidR="00A75633" w14:paraId="7C64DCC2" w14:textId="77777777">
        <w:trPr>
          <w:trHeight w:val="485"/>
        </w:trPr>
        <w:tc>
          <w:tcPr>
            <w:tcW w:w="10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BC56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B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19CA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Argón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C3F76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6CFB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18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AE3A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8C721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C11BC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18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1D7C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</w:t>
            </w:r>
          </w:p>
        </w:tc>
      </w:tr>
      <w:tr w:rsidR="00A75633" w14:paraId="39C63362" w14:textId="77777777">
        <w:trPr>
          <w:trHeight w:val="485"/>
        </w:trPr>
        <w:tc>
          <w:tcPr>
            <w:tcW w:w="10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FFF4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908AE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Flúor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01A1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7899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49D7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19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EA927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144F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FE0E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A75633" w14:paraId="211ABD4C" w14:textId="77777777">
        <w:trPr>
          <w:trHeight w:val="485"/>
        </w:trPr>
        <w:tc>
          <w:tcPr>
            <w:tcW w:w="10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DF758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9C0C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Sodio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5139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E1E1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5D56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09BF6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BFF89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1C6F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</w:t>
            </w:r>
          </w:p>
        </w:tc>
      </w:tr>
      <w:tr w:rsidR="00A75633" w14:paraId="050733CA" w14:textId="77777777">
        <w:trPr>
          <w:trHeight w:val="485"/>
        </w:trPr>
        <w:tc>
          <w:tcPr>
            <w:tcW w:w="10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C08A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1CE3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Cromo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8177D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A0D3F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0706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9428D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FF1B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commentRangeStart w:id="10"/>
            <w:r>
              <w:rPr>
                <w:rFonts w:ascii="Calibri" w:eastAsia="Calibri" w:hAnsi="Calibri" w:cs="Calibri"/>
                <w:sz w:val="24"/>
                <w:szCs w:val="24"/>
              </w:rPr>
              <w:t>28</w:t>
            </w:r>
            <w:commentRangeEnd w:id="10"/>
            <w:r w:rsidR="00363518">
              <w:rPr>
                <w:rStyle w:val="Refdecomentario"/>
              </w:rPr>
              <w:commentReference w:id="10"/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96727" w14:textId="77777777" w:rsidR="00A75633" w:rsidRDefault="00B4008E">
            <w:pPr>
              <w:spacing w:before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28</w:t>
            </w:r>
          </w:p>
        </w:tc>
      </w:tr>
    </w:tbl>
    <w:p w14:paraId="005A802A" w14:textId="77777777" w:rsidR="00A75633" w:rsidRDefault="00A7563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AF36C14" w14:textId="77777777" w:rsidR="00A75633" w:rsidRDefault="00A7563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786042C" w14:textId="77777777" w:rsidR="00A75633" w:rsidRDefault="00A7563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4B5AEA18" w14:textId="77777777" w:rsidR="00A75633" w:rsidRDefault="00B4008E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Ejercicio –</w:t>
      </w:r>
      <w:r>
        <w:rPr>
          <w:rFonts w:ascii="Calibri" w:eastAsia="Calibri" w:hAnsi="Calibri" w:cs="Calibri"/>
          <w:sz w:val="24"/>
          <w:szCs w:val="24"/>
        </w:rPr>
        <w:tab/>
        <w:t xml:space="preserve"> Puntaje</w:t>
      </w:r>
    </w:p>
    <w:p w14:paraId="79D379F3" w14:textId="0461D2A8" w:rsidR="00A75633" w:rsidRDefault="00B4008E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1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2 </w:t>
      </w:r>
      <w:proofErr w:type="spellStart"/>
      <w:r>
        <w:rPr>
          <w:rFonts w:ascii="Calibri" w:eastAsia="Calibri" w:hAnsi="Calibri" w:cs="Calibri"/>
          <w:sz w:val="24"/>
          <w:szCs w:val="24"/>
        </w:rPr>
        <w:t>ptos</w:t>
      </w:r>
      <w:proofErr w:type="spellEnd"/>
      <w:ins w:id="11" w:author="Milagro Urricariet" w:date="2021-11-09T22:59:00Z">
        <w:r w:rsidR="00363518">
          <w:rPr>
            <w:rFonts w:ascii="Calibri" w:eastAsia="Calibri" w:hAnsi="Calibri" w:cs="Calibri"/>
            <w:sz w:val="24"/>
            <w:szCs w:val="24"/>
          </w:rPr>
          <w:t xml:space="preserve"> - 1</w:t>
        </w:r>
      </w:ins>
    </w:p>
    <w:p w14:paraId="40FA5A4F" w14:textId="57991B16" w:rsidR="00A75633" w:rsidRDefault="00B4008E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2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1 </w:t>
      </w:r>
      <w:proofErr w:type="spellStart"/>
      <w:r>
        <w:rPr>
          <w:rFonts w:ascii="Calibri" w:eastAsia="Calibri" w:hAnsi="Calibri" w:cs="Calibri"/>
          <w:sz w:val="24"/>
          <w:szCs w:val="24"/>
        </w:rPr>
        <w:t>pto</w:t>
      </w:r>
      <w:proofErr w:type="spellEnd"/>
      <w:ins w:id="12" w:author="Milagro Urricariet" w:date="2021-11-09T22:59:00Z">
        <w:r w:rsidR="00363518">
          <w:rPr>
            <w:rFonts w:ascii="Calibri" w:eastAsia="Calibri" w:hAnsi="Calibri" w:cs="Calibri"/>
            <w:sz w:val="24"/>
            <w:szCs w:val="24"/>
          </w:rPr>
          <w:t xml:space="preserve"> – 0.</w:t>
        </w:r>
      </w:ins>
      <w:ins w:id="13" w:author="Milagro Urricariet" w:date="2021-11-09T23:01:00Z">
        <w:r w:rsidR="00363518">
          <w:rPr>
            <w:rFonts w:ascii="Calibri" w:eastAsia="Calibri" w:hAnsi="Calibri" w:cs="Calibri"/>
            <w:sz w:val="24"/>
            <w:szCs w:val="24"/>
          </w:rPr>
          <w:t>8</w:t>
        </w:r>
      </w:ins>
    </w:p>
    <w:p w14:paraId="5F676C6D" w14:textId="6F185E09" w:rsidR="00A75633" w:rsidRDefault="00B4008E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3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3 </w:t>
      </w:r>
      <w:proofErr w:type="spellStart"/>
      <w:r>
        <w:rPr>
          <w:rFonts w:ascii="Calibri" w:eastAsia="Calibri" w:hAnsi="Calibri" w:cs="Calibri"/>
          <w:sz w:val="24"/>
          <w:szCs w:val="24"/>
        </w:rPr>
        <w:t>ptos</w:t>
      </w:r>
      <w:proofErr w:type="spellEnd"/>
      <w:ins w:id="14" w:author="Milagro Urricariet" w:date="2021-11-09T22:59:00Z">
        <w:r w:rsidR="00363518">
          <w:rPr>
            <w:rFonts w:ascii="Calibri" w:eastAsia="Calibri" w:hAnsi="Calibri" w:cs="Calibri"/>
            <w:sz w:val="24"/>
            <w:szCs w:val="24"/>
          </w:rPr>
          <w:t xml:space="preserve"> – 2.5</w:t>
        </w:r>
      </w:ins>
    </w:p>
    <w:p w14:paraId="1DB788BC" w14:textId="70C1B3EF" w:rsidR="00A75633" w:rsidRDefault="00B4008E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4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2 </w:t>
      </w:r>
      <w:proofErr w:type="spellStart"/>
      <w:r>
        <w:rPr>
          <w:rFonts w:ascii="Calibri" w:eastAsia="Calibri" w:hAnsi="Calibri" w:cs="Calibri"/>
          <w:sz w:val="24"/>
          <w:szCs w:val="24"/>
        </w:rPr>
        <w:t>ptos</w:t>
      </w:r>
      <w:proofErr w:type="spellEnd"/>
      <w:ins w:id="15" w:author="Milagro Urricariet" w:date="2021-11-09T23:00:00Z">
        <w:r w:rsidR="00363518">
          <w:rPr>
            <w:rFonts w:ascii="Calibri" w:eastAsia="Calibri" w:hAnsi="Calibri" w:cs="Calibri"/>
            <w:sz w:val="24"/>
            <w:szCs w:val="24"/>
          </w:rPr>
          <w:t xml:space="preserve"> – 0 </w:t>
        </w:r>
      </w:ins>
    </w:p>
    <w:p w14:paraId="250566CB" w14:textId="65EEE1AB" w:rsidR="00A75633" w:rsidRDefault="00B4008E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5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1 </w:t>
      </w:r>
      <w:proofErr w:type="spellStart"/>
      <w:r>
        <w:rPr>
          <w:rFonts w:ascii="Calibri" w:eastAsia="Calibri" w:hAnsi="Calibri" w:cs="Calibri"/>
          <w:sz w:val="24"/>
          <w:szCs w:val="24"/>
        </w:rPr>
        <w:t>pto</w:t>
      </w:r>
      <w:proofErr w:type="spellEnd"/>
      <w:ins w:id="16" w:author="Milagro Urricariet" w:date="2021-11-09T23:00:00Z">
        <w:r w:rsidR="00363518">
          <w:rPr>
            <w:rFonts w:ascii="Calibri" w:eastAsia="Calibri" w:hAnsi="Calibri" w:cs="Calibri"/>
            <w:sz w:val="24"/>
            <w:szCs w:val="24"/>
          </w:rPr>
          <w:t xml:space="preserve"> – 1</w:t>
        </w:r>
      </w:ins>
    </w:p>
    <w:p w14:paraId="5B45530F" w14:textId="5ECACDD5" w:rsidR="00A75633" w:rsidRDefault="00B4008E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6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1 </w:t>
      </w:r>
      <w:proofErr w:type="spellStart"/>
      <w:r>
        <w:rPr>
          <w:rFonts w:ascii="Calibri" w:eastAsia="Calibri" w:hAnsi="Calibri" w:cs="Calibri"/>
          <w:sz w:val="24"/>
          <w:szCs w:val="24"/>
        </w:rPr>
        <w:t>pto</w:t>
      </w:r>
      <w:proofErr w:type="spellEnd"/>
      <w:ins w:id="17" w:author="Milagro Urricariet" w:date="2021-11-09T23:00:00Z">
        <w:r w:rsidR="00363518">
          <w:rPr>
            <w:rFonts w:ascii="Calibri" w:eastAsia="Calibri" w:hAnsi="Calibri" w:cs="Calibri"/>
            <w:sz w:val="24"/>
            <w:szCs w:val="24"/>
          </w:rPr>
          <w:t xml:space="preserve"> – 0.8</w:t>
        </w:r>
      </w:ins>
    </w:p>
    <w:p w14:paraId="0D905413" w14:textId="4E0814DF" w:rsidR="00A75633" w:rsidRDefault="00A75633">
      <w:pPr>
        <w:spacing w:line="240" w:lineRule="auto"/>
        <w:jc w:val="both"/>
        <w:rPr>
          <w:ins w:id="18" w:author="Milagro Urricariet" w:date="2021-11-09T22:58:00Z"/>
          <w:rFonts w:ascii="Calibri" w:eastAsia="Calibri" w:hAnsi="Calibri" w:cs="Calibri"/>
          <w:sz w:val="24"/>
          <w:szCs w:val="24"/>
        </w:rPr>
      </w:pPr>
    </w:p>
    <w:p w14:paraId="27159F2E" w14:textId="03887E55" w:rsidR="00363518" w:rsidRDefault="00363518">
      <w:pPr>
        <w:spacing w:line="240" w:lineRule="auto"/>
        <w:jc w:val="both"/>
        <w:rPr>
          <w:ins w:id="19" w:author="Milagro Urricariet" w:date="2021-11-09T22:58:00Z"/>
          <w:rFonts w:ascii="Calibri" w:eastAsia="Calibri" w:hAnsi="Calibri" w:cs="Calibri"/>
          <w:sz w:val="24"/>
          <w:szCs w:val="24"/>
        </w:rPr>
      </w:pPr>
    </w:p>
    <w:p w14:paraId="26633575" w14:textId="627372A2" w:rsidR="00363518" w:rsidRDefault="00363518">
      <w:pPr>
        <w:spacing w:line="240" w:lineRule="auto"/>
        <w:jc w:val="both"/>
        <w:rPr>
          <w:ins w:id="20" w:author="Milagro Urricariet" w:date="2021-11-09T22:58:00Z"/>
          <w:rFonts w:ascii="Calibri" w:eastAsia="Calibri" w:hAnsi="Calibri" w:cs="Calibri"/>
          <w:sz w:val="24"/>
          <w:szCs w:val="24"/>
        </w:rPr>
      </w:pPr>
      <w:ins w:id="21" w:author="Milagro Urricariet" w:date="2021-11-09T22:58:00Z">
        <w:r>
          <w:rPr>
            <w:rFonts w:ascii="Calibri" w:eastAsia="Calibri" w:hAnsi="Calibri" w:cs="Calibri"/>
            <w:sz w:val="24"/>
            <w:szCs w:val="24"/>
          </w:rPr>
          <w:t xml:space="preserve"> </w:t>
        </w:r>
      </w:ins>
    </w:p>
    <w:p w14:paraId="0201A0F3" w14:textId="6E548C63" w:rsidR="00363518" w:rsidRDefault="00363518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ins w:id="22" w:author="Milagro Urricariet" w:date="2021-11-09T22:58:00Z">
        <w:r>
          <w:rPr>
            <w:rFonts w:ascii="Calibri" w:eastAsia="Calibri" w:hAnsi="Calibri" w:cs="Calibri"/>
            <w:sz w:val="24"/>
            <w:szCs w:val="24"/>
          </w:rPr>
          <w:t xml:space="preserve">Nota: </w:t>
        </w:r>
      </w:ins>
      <w:ins w:id="23" w:author="Milagro Urricariet" w:date="2021-11-09T23:02:00Z">
        <w:r>
          <w:rPr>
            <w:rFonts w:ascii="Calibri" w:eastAsia="Calibri" w:hAnsi="Calibri" w:cs="Calibri"/>
            <w:sz w:val="24"/>
            <w:szCs w:val="24"/>
          </w:rPr>
          <w:t>6 (seis)</w:t>
        </w:r>
      </w:ins>
    </w:p>
    <w:p w14:paraId="74F60669" w14:textId="77777777" w:rsidR="00A75633" w:rsidRDefault="00A7563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D60DC1D" w14:textId="77777777" w:rsidR="00A75633" w:rsidRDefault="00A7563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7E902A7" w14:textId="77777777" w:rsidR="00A75633" w:rsidRDefault="00B4008E">
      <w:pPr>
        <w:spacing w:line="240" w:lineRule="auto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sectPr w:rsidR="00A75633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Milagro Urricariet" w:date="2021-11-09T22:54:00Z" w:initials="MU">
    <w:p w14:paraId="4D9B4DB0" w14:textId="0707AEA2" w:rsidR="00363518" w:rsidRDefault="00363518">
      <w:pPr>
        <w:pStyle w:val="Textocomentario"/>
      </w:pPr>
      <w:r>
        <w:rPr>
          <w:rStyle w:val="Refdecomentario"/>
        </w:rPr>
        <w:annotationRef/>
      </w:r>
      <w:proofErr w:type="spellStart"/>
      <w:r>
        <w:t>Faltaria</w:t>
      </w:r>
      <w:proofErr w:type="spellEnd"/>
      <w:r>
        <w:t xml:space="preserve"> el desarrollo de vida de la estrella</w:t>
      </w:r>
    </w:p>
  </w:comment>
  <w:comment w:id="1" w:author="Milagro Urricariet" w:date="2021-11-09T22:53:00Z" w:initials="MU">
    <w:p w14:paraId="6E4324DA" w14:textId="66D97C2D" w:rsidR="00363518" w:rsidRDefault="00363518">
      <w:pPr>
        <w:pStyle w:val="Textocomentario"/>
      </w:pPr>
      <w:r>
        <w:rPr>
          <w:rStyle w:val="Refdecomentario"/>
        </w:rPr>
        <w:annotationRef/>
      </w:r>
      <w:r>
        <w:t xml:space="preserve">La </w:t>
      </w:r>
      <w:proofErr w:type="spellStart"/>
      <w:r>
        <w:t>nucleosintesis</w:t>
      </w:r>
      <w:proofErr w:type="spellEnd"/>
      <w:r>
        <w:t xml:space="preserve"> hace referencia al proceso que ocurre dentro de las estrellas en el que se forman nuevos </w:t>
      </w:r>
      <w:proofErr w:type="spellStart"/>
      <w:r>
        <w:t>atomos</w:t>
      </w:r>
      <w:proofErr w:type="spellEnd"/>
      <w:r>
        <w:t xml:space="preserve"> por </w:t>
      </w:r>
      <w:proofErr w:type="spellStart"/>
      <w:r>
        <w:t>fusion</w:t>
      </w:r>
      <w:proofErr w:type="spellEnd"/>
      <w:r>
        <w:t xml:space="preserve"> nuclear.</w:t>
      </w:r>
    </w:p>
  </w:comment>
  <w:comment w:id="3" w:author="Milagro Urricariet" w:date="2021-11-09T22:54:00Z" w:initials="MU">
    <w:p w14:paraId="25A2530B" w14:textId="5D4F7DD5" w:rsidR="00363518" w:rsidRDefault="00363518">
      <w:pPr>
        <w:pStyle w:val="Textocomentario"/>
      </w:pPr>
      <w:r>
        <w:rPr>
          <w:rStyle w:val="Refdecomentario"/>
        </w:rPr>
        <w:annotationRef/>
      </w:r>
      <w:r>
        <w:t>No siempre</w:t>
      </w:r>
    </w:p>
  </w:comment>
  <w:comment w:id="4" w:author="Milagro Urricariet" w:date="2021-11-09T22:55:00Z" w:initials="MU">
    <w:p w14:paraId="4CC342D6" w14:textId="2DDFD8E1" w:rsidR="00363518" w:rsidRDefault="00363518">
      <w:pPr>
        <w:pStyle w:val="Textocomentario"/>
      </w:pPr>
      <w:r>
        <w:rPr>
          <w:rStyle w:val="Refdecomentario"/>
        </w:rPr>
        <w:annotationRef/>
      </w:r>
      <w:proofErr w:type="spellStart"/>
      <w:r>
        <w:t>Faltaria</w:t>
      </w:r>
      <w:proofErr w:type="spellEnd"/>
      <w:r>
        <w:t xml:space="preserve"> explicar un poco mas como sucede la </w:t>
      </w:r>
      <w:proofErr w:type="spellStart"/>
      <w:r>
        <w:t>fusion</w:t>
      </w:r>
      <w:proofErr w:type="spellEnd"/>
      <w:r>
        <w:t>.</w:t>
      </w:r>
    </w:p>
  </w:comment>
  <w:comment w:id="5" w:author="Milagro Urricariet" w:date="2021-11-09T22:55:00Z" w:initials="MU">
    <w:p w14:paraId="7F8FF44B" w14:textId="087BEA00" w:rsidR="00363518" w:rsidRDefault="00363518">
      <w:pPr>
        <w:pStyle w:val="Textocomentario"/>
      </w:pPr>
      <w:r>
        <w:rPr>
          <w:rStyle w:val="Refdecomentario"/>
        </w:rPr>
        <w:annotationRef/>
      </w:r>
      <w:r>
        <w:t>bien</w:t>
      </w:r>
    </w:p>
  </w:comment>
  <w:comment w:id="6" w:author="Milagro Urricariet" w:date="2021-11-09T22:56:00Z" w:initials="MU">
    <w:p w14:paraId="14CCBA93" w14:textId="6BE29D97" w:rsidR="00363518" w:rsidRDefault="00363518">
      <w:pPr>
        <w:pStyle w:val="Textocomentario"/>
      </w:pPr>
      <w:r>
        <w:rPr>
          <w:rStyle w:val="Refdecomentario"/>
        </w:rPr>
        <w:annotationRef/>
      </w:r>
      <w:r>
        <w:t>y por los mismos elementos que hay en la Tierra y en todo el sistema solar porque nacieron todos de la misma supernova.</w:t>
      </w:r>
    </w:p>
  </w:comment>
  <w:comment w:id="7" w:author="Milagro Urricariet" w:date="2021-11-09T22:59:00Z" w:initials="MU">
    <w:p w14:paraId="14DC62DA" w14:textId="268E2C39" w:rsidR="00363518" w:rsidRDefault="00363518">
      <w:pPr>
        <w:pStyle w:val="Textocomentario"/>
      </w:pPr>
      <w:r>
        <w:rPr>
          <w:rStyle w:val="Refdecomentario"/>
        </w:rPr>
        <w:annotationRef/>
      </w:r>
      <w:r>
        <w:t xml:space="preserve">Elementos </w:t>
      </w:r>
      <w:proofErr w:type="spellStart"/>
      <w:r>
        <w:t>quimicos</w:t>
      </w:r>
      <w:proofErr w:type="spellEnd"/>
    </w:p>
  </w:comment>
  <w:comment w:id="8" w:author="Milagro Urricariet" w:date="2021-11-09T22:57:00Z" w:initials="MU">
    <w:p w14:paraId="6FC4AC9A" w14:textId="13E689C3" w:rsidR="00363518" w:rsidRDefault="00363518">
      <w:pPr>
        <w:pStyle w:val="Textocomentario"/>
      </w:pPr>
      <w:r>
        <w:rPr>
          <w:rStyle w:val="Refdecomentario"/>
        </w:rPr>
        <w:annotationRef/>
      </w:r>
      <w:r>
        <w:t xml:space="preserve">La pregunta apunta a los elementos </w:t>
      </w:r>
      <w:proofErr w:type="spellStart"/>
      <w:r>
        <w:t>quimicos</w:t>
      </w:r>
      <w:proofErr w:type="spellEnd"/>
      <w:r>
        <w:t xml:space="preserve"> de la tabla </w:t>
      </w:r>
      <w:proofErr w:type="spellStart"/>
      <w:r>
        <w:t>periodica</w:t>
      </w:r>
      <w:proofErr w:type="spellEnd"/>
    </w:p>
  </w:comment>
  <w:comment w:id="9" w:author="Milagro Urricariet" w:date="2021-11-09T22:57:00Z" w:initials="MU">
    <w:p w14:paraId="0E3FAB79" w14:textId="36E500A0" w:rsidR="00363518" w:rsidRDefault="00363518">
      <w:pPr>
        <w:pStyle w:val="Textocomentario"/>
      </w:pPr>
      <w:r>
        <w:rPr>
          <w:rStyle w:val="Refdecomentario"/>
        </w:rPr>
        <w:annotationRef/>
      </w:r>
      <w:r>
        <w:t xml:space="preserve">En estos ejemplos no </w:t>
      </w:r>
      <w:proofErr w:type="spellStart"/>
      <w:r>
        <w:t>estan</w:t>
      </w:r>
      <w:proofErr w:type="spellEnd"/>
      <w:r>
        <w:t xml:space="preserve"> representados los isotopos</w:t>
      </w:r>
    </w:p>
  </w:comment>
  <w:comment w:id="10" w:author="Milagro Urricariet" w:date="2021-11-09T22:58:00Z" w:initials="MU">
    <w:p w14:paraId="0A55DAA3" w14:textId="6AF181A9" w:rsidR="00363518" w:rsidRDefault="00363518">
      <w:pPr>
        <w:pStyle w:val="Textocomentario"/>
      </w:pPr>
      <w:r>
        <w:rPr>
          <w:rStyle w:val="Refdecomentario"/>
        </w:rPr>
        <w:annotationRef/>
      </w:r>
      <w:r>
        <w:t>No. Tiene 24 electrones.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9B4DB0" w15:done="0"/>
  <w15:commentEx w15:paraId="6E4324DA" w15:done="0"/>
  <w15:commentEx w15:paraId="25A2530B" w15:done="0"/>
  <w15:commentEx w15:paraId="4CC342D6" w15:done="0"/>
  <w15:commentEx w15:paraId="7F8FF44B" w15:done="0"/>
  <w15:commentEx w15:paraId="14CCBA93" w15:done="0"/>
  <w15:commentEx w15:paraId="14DC62DA" w15:done="0"/>
  <w15:commentEx w15:paraId="6FC4AC9A" w15:done="0"/>
  <w15:commentEx w15:paraId="0E3FAB79" w15:done="0"/>
  <w15:commentEx w15:paraId="0A55DA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57AA6" w16cex:dateUtc="2021-11-10T01:54:00Z"/>
  <w16cex:commentExtensible w16cex:durableId="25357A5A" w16cex:dateUtc="2021-11-10T01:53:00Z"/>
  <w16cex:commentExtensible w16cex:durableId="25357A98" w16cex:dateUtc="2021-11-10T01:54:00Z"/>
  <w16cex:commentExtensible w16cex:durableId="25357AC5" w16cex:dateUtc="2021-11-10T01:55:00Z"/>
  <w16cex:commentExtensible w16cex:durableId="25357AEE" w16cex:dateUtc="2021-11-10T01:55:00Z"/>
  <w16cex:commentExtensible w16cex:durableId="25357B1E" w16cex:dateUtc="2021-11-10T01:56:00Z"/>
  <w16cex:commentExtensible w16cex:durableId="25357BE7" w16cex:dateUtc="2021-11-10T01:59:00Z"/>
  <w16cex:commentExtensible w16cex:durableId="25357B41" w16cex:dateUtc="2021-11-10T01:57:00Z"/>
  <w16cex:commentExtensible w16cex:durableId="25357B66" w16cex:dateUtc="2021-11-10T01:57:00Z"/>
  <w16cex:commentExtensible w16cex:durableId="25357B96" w16cex:dateUtc="2021-11-10T0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9B4DB0" w16cid:durableId="25357AA6"/>
  <w16cid:commentId w16cid:paraId="6E4324DA" w16cid:durableId="25357A5A"/>
  <w16cid:commentId w16cid:paraId="25A2530B" w16cid:durableId="25357A98"/>
  <w16cid:commentId w16cid:paraId="4CC342D6" w16cid:durableId="25357AC5"/>
  <w16cid:commentId w16cid:paraId="7F8FF44B" w16cid:durableId="25357AEE"/>
  <w16cid:commentId w16cid:paraId="14CCBA93" w16cid:durableId="25357B1E"/>
  <w16cid:commentId w16cid:paraId="14DC62DA" w16cid:durableId="25357BE7"/>
  <w16cid:commentId w16cid:paraId="6FC4AC9A" w16cid:durableId="25357B41"/>
  <w16cid:commentId w16cid:paraId="0E3FAB79" w16cid:durableId="25357B66"/>
  <w16cid:commentId w16cid:paraId="0A55DAA3" w16cid:durableId="25357B9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DC247" w14:textId="77777777" w:rsidR="006863D6" w:rsidRDefault="006863D6">
      <w:pPr>
        <w:spacing w:line="240" w:lineRule="auto"/>
      </w:pPr>
      <w:r>
        <w:separator/>
      </w:r>
    </w:p>
  </w:endnote>
  <w:endnote w:type="continuationSeparator" w:id="0">
    <w:p w14:paraId="7DFE216B" w14:textId="77777777" w:rsidR="006863D6" w:rsidRDefault="006863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F29B1" w14:textId="77777777" w:rsidR="006863D6" w:rsidRDefault="006863D6">
      <w:pPr>
        <w:spacing w:line="240" w:lineRule="auto"/>
      </w:pPr>
      <w:r>
        <w:separator/>
      </w:r>
    </w:p>
  </w:footnote>
  <w:footnote w:type="continuationSeparator" w:id="0">
    <w:p w14:paraId="26443F7A" w14:textId="77777777" w:rsidR="006863D6" w:rsidRDefault="006863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E55B6" w14:textId="77777777" w:rsidR="00A75633" w:rsidRDefault="00A7563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A599C"/>
    <w:multiLevelType w:val="multilevel"/>
    <w:tmpl w:val="DF30DB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lagro Urricariet">
    <w15:presenceInfo w15:providerId="Windows Live" w15:userId="b931864ec15d47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5633"/>
    <w:rsid w:val="00363518"/>
    <w:rsid w:val="006863D6"/>
    <w:rsid w:val="00A75633"/>
    <w:rsid w:val="00B4008E"/>
    <w:rsid w:val="00C6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018CD9"/>
  <w15:docId w15:val="{F4716B37-24B2-544E-9791-AE9FA2B9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3635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6351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635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635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635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595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Milagro Urricariet</cp:lastModifiedBy>
  <cp:revision>3</cp:revision>
  <dcterms:created xsi:type="dcterms:W3CDTF">2021-10-28T01:10:00Z</dcterms:created>
  <dcterms:modified xsi:type="dcterms:W3CDTF">2021-11-10T02:02:00Z</dcterms:modified>
</cp:coreProperties>
</file>